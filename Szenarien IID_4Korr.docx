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A822C" w14:textId="13CE4F5F" w:rsidR="005057B3" w:rsidRPr="00660CC1" w:rsidDel="006F567F" w:rsidRDefault="00660CC1" w:rsidP="00660CC1">
      <w:pPr>
        <w:pStyle w:val="Title"/>
        <w:rPr>
          <w:del w:id="0" w:author="Mici &amp; Freddy Soare" w:date="2016-12-12T23:23:00Z"/>
          <w:lang w:val="de-DE"/>
        </w:rPr>
      </w:pPr>
      <w:commentRangeStart w:id="1"/>
      <w:del w:id="2" w:author="Mici &amp; Freddy Soare" w:date="2016-12-12T23:23:00Z">
        <w:r w:rsidRPr="00660CC1" w:rsidDel="006F567F">
          <w:rPr>
            <w:lang w:val="de-DE"/>
          </w:rPr>
          <w:delText>Szenarien IID:</w:delText>
        </w:r>
        <w:commentRangeEnd w:id="1"/>
        <w:r w:rsidR="00696538" w:rsidDel="006F567F">
          <w:rPr>
            <w:rStyle w:val="CommentReference"/>
            <w:rFonts w:asciiTheme="minorHAnsi" w:eastAsiaTheme="minorHAnsi" w:hAnsiTheme="minorHAnsi" w:cstheme="minorBidi"/>
            <w:spacing w:val="0"/>
            <w:kern w:val="0"/>
          </w:rPr>
          <w:commentReference w:id="1"/>
        </w:r>
      </w:del>
    </w:p>
    <w:p w14:paraId="7A30AC6B" w14:textId="6CC7B92A" w:rsidR="00660CC1" w:rsidDel="006F567F" w:rsidRDefault="00660CC1">
      <w:pPr>
        <w:rPr>
          <w:del w:id="3" w:author="Mici &amp; Freddy Soare" w:date="2016-12-12T23:23:00Z"/>
          <w:lang w:val="de-DE"/>
        </w:rPr>
      </w:pPr>
    </w:p>
    <w:p w14:paraId="38538E4A" w14:textId="2F15BE4E" w:rsidR="00660CC1" w:rsidDel="006F567F" w:rsidRDefault="00660CC1" w:rsidP="00660CC1">
      <w:pPr>
        <w:pStyle w:val="Heading1"/>
        <w:rPr>
          <w:del w:id="4" w:author="Mici &amp; Freddy Soare" w:date="2016-12-12T23:23:00Z"/>
          <w:lang w:val="de-DE"/>
        </w:rPr>
      </w:pPr>
      <w:commentRangeStart w:id="5"/>
      <w:del w:id="6" w:author="Mici &amp; Freddy Soare" w:date="2016-12-12T23:23:00Z">
        <w:r w:rsidDel="006F567F">
          <w:rPr>
            <w:lang w:val="de-DE"/>
          </w:rPr>
          <w:delText>Szenario Registration:</w:delText>
        </w:r>
      </w:del>
    </w:p>
    <w:p w14:paraId="78868BD0" w14:textId="70328E4D" w:rsidR="00660CC1" w:rsidDel="006F567F" w:rsidRDefault="00660CC1">
      <w:pPr>
        <w:rPr>
          <w:del w:id="7" w:author="Mici &amp; Freddy Soare" w:date="2016-12-12T23:23:00Z"/>
          <w:lang w:val="de-DE"/>
        </w:rPr>
      </w:pPr>
    </w:p>
    <w:p w14:paraId="5CAEB015" w14:textId="6FABA203" w:rsidR="00660CC1" w:rsidDel="006F567F" w:rsidRDefault="00660CC1">
      <w:pPr>
        <w:rPr>
          <w:del w:id="8" w:author="Mici &amp; Freddy Soare" w:date="2016-12-12T23:23:00Z"/>
          <w:lang w:val="de-DE"/>
        </w:rPr>
      </w:pPr>
      <w:del w:id="9" w:author="Mici &amp; Freddy Soare" w:date="2016-12-12T23:23:00Z">
        <w:r w:rsidDel="006F567F">
          <w:rPr>
            <w:lang w:val="de-DE"/>
          </w:rPr>
          <w:delText>Um sich auf der Seite zu registrieren werden folgende Daten benötigt:</w:delText>
        </w:r>
      </w:del>
    </w:p>
    <w:p w14:paraId="34A609D8" w14:textId="2E4F801A" w:rsidR="004011C6" w:rsidDel="006F567F" w:rsidRDefault="004011C6" w:rsidP="00660CC1">
      <w:pPr>
        <w:pStyle w:val="ListParagraph"/>
        <w:numPr>
          <w:ilvl w:val="0"/>
          <w:numId w:val="1"/>
        </w:numPr>
        <w:rPr>
          <w:del w:id="10" w:author="Mici &amp; Freddy Soare" w:date="2016-12-12T23:23:00Z"/>
          <w:lang w:val="de-DE"/>
        </w:rPr>
      </w:pPr>
      <w:del w:id="11" w:author="Mici &amp; Freddy Soare" w:date="2016-12-12T23:23:00Z">
        <w:r w:rsidDel="006F567F">
          <w:rPr>
            <w:lang w:val="de-DE"/>
          </w:rPr>
          <w:delText>Titel</w:delText>
        </w:r>
      </w:del>
    </w:p>
    <w:p w14:paraId="60D472BE" w14:textId="7AE2C025" w:rsidR="00660CC1" w:rsidDel="006F567F" w:rsidRDefault="00660CC1" w:rsidP="00660CC1">
      <w:pPr>
        <w:pStyle w:val="ListParagraph"/>
        <w:numPr>
          <w:ilvl w:val="0"/>
          <w:numId w:val="1"/>
        </w:numPr>
        <w:rPr>
          <w:del w:id="12" w:author="Mici &amp; Freddy Soare" w:date="2016-12-12T23:23:00Z"/>
          <w:lang w:val="de-DE"/>
        </w:rPr>
      </w:pPr>
      <w:del w:id="13" w:author="Mici &amp; Freddy Soare" w:date="2016-12-12T23:23:00Z">
        <w:r w:rsidDel="006F567F">
          <w:rPr>
            <w:lang w:val="de-DE"/>
          </w:rPr>
          <w:delText>Vorname*</w:delText>
        </w:r>
      </w:del>
    </w:p>
    <w:p w14:paraId="5142C39B" w14:textId="5424B7EF" w:rsidR="00660CC1" w:rsidDel="006F567F" w:rsidRDefault="00660CC1" w:rsidP="00660CC1">
      <w:pPr>
        <w:pStyle w:val="ListParagraph"/>
        <w:numPr>
          <w:ilvl w:val="0"/>
          <w:numId w:val="1"/>
        </w:numPr>
        <w:rPr>
          <w:del w:id="14" w:author="Mici &amp; Freddy Soare" w:date="2016-12-12T23:23:00Z"/>
          <w:lang w:val="de-DE"/>
        </w:rPr>
      </w:pPr>
      <w:del w:id="15" w:author="Mici &amp; Freddy Soare" w:date="2016-12-12T23:23:00Z">
        <w:r w:rsidDel="006F567F">
          <w:rPr>
            <w:lang w:val="de-DE"/>
          </w:rPr>
          <w:delText>Nachname*</w:delText>
        </w:r>
      </w:del>
    </w:p>
    <w:p w14:paraId="0956F052" w14:textId="6A4C58F0" w:rsidR="00660CC1" w:rsidDel="006F567F" w:rsidRDefault="00660CC1" w:rsidP="00660CC1">
      <w:pPr>
        <w:pStyle w:val="ListParagraph"/>
        <w:numPr>
          <w:ilvl w:val="0"/>
          <w:numId w:val="1"/>
        </w:numPr>
        <w:rPr>
          <w:del w:id="16" w:author="Mici &amp; Freddy Soare" w:date="2016-12-12T23:23:00Z"/>
          <w:lang w:val="de-DE"/>
        </w:rPr>
      </w:pPr>
      <w:del w:id="17" w:author="Mici &amp; Freddy Soare" w:date="2016-12-12T23:23:00Z">
        <w:r w:rsidDel="006F567F">
          <w:rPr>
            <w:lang w:val="de-DE"/>
          </w:rPr>
          <w:delText>Profilbild*</w:delText>
        </w:r>
      </w:del>
    </w:p>
    <w:p w14:paraId="674E398D" w14:textId="363A3D65" w:rsidR="00660CC1" w:rsidDel="006F567F" w:rsidRDefault="00660CC1" w:rsidP="00660CC1">
      <w:pPr>
        <w:pStyle w:val="ListParagraph"/>
        <w:numPr>
          <w:ilvl w:val="0"/>
          <w:numId w:val="1"/>
        </w:numPr>
        <w:rPr>
          <w:del w:id="18" w:author="Mici &amp; Freddy Soare" w:date="2016-12-12T23:23:00Z"/>
          <w:lang w:val="de-DE"/>
        </w:rPr>
      </w:pPr>
      <w:del w:id="19" w:author="Mici &amp; Freddy Soare" w:date="2016-12-12T23:23:00Z">
        <w:r w:rsidDel="006F567F">
          <w:rPr>
            <w:lang w:val="de-DE"/>
          </w:rPr>
          <w:delText>Email*</w:delText>
        </w:r>
      </w:del>
    </w:p>
    <w:p w14:paraId="3F02C62A" w14:textId="3259B9DD" w:rsidR="00D31EAB" w:rsidRPr="00660CC1" w:rsidDel="006F567F" w:rsidRDefault="00D31EAB" w:rsidP="00660CC1">
      <w:pPr>
        <w:pStyle w:val="ListParagraph"/>
        <w:numPr>
          <w:ilvl w:val="0"/>
          <w:numId w:val="1"/>
        </w:numPr>
        <w:rPr>
          <w:del w:id="20" w:author="Mici &amp; Freddy Soare" w:date="2016-12-12T23:23:00Z"/>
          <w:lang w:val="de-DE"/>
        </w:rPr>
      </w:pPr>
      <w:del w:id="21" w:author="Mici &amp; Freddy Soare" w:date="2016-12-12T23:23:00Z">
        <w:r w:rsidDel="006F567F">
          <w:rPr>
            <w:lang w:val="de-DE"/>
          </w:rPr>
          <w:delText>Telefonnummer</w:delText>
        </w:r>
      </w:del>
    </w:p>
    <w:p w14:paraId="68792155" w14:textId="17C1D726" w:rsidR="00660CC1" w:rsidRPr="00660CC1" w:rsidDel="006F567F" w:rsidRDefault="00660CC1" w:rsidP="00660CC1">
      <w:pPr>
        <w:pStyle w:val="ListParagraph"/>
        <w:numPr>
          <w:ilvl w:val="0"/>
          <w:numId w:val="1"/>
        </w:numPr>
        <w:rPr>
          <w:del w:id="22" w:author="Mici &amp; Freddy Soare" w:date="2016-12-12T23:23:00Z"/>
          <w:lang w:val="de-DE"/>
        </w:rPr>
      </w:pPr>
      <w:del w:id="23" w:author="Mici &amp; Freddy Soare" w:date="2016-12-12T23:23:00Z">
        <w:r w:rsidDel="006F567F">
          <w:rPr>
            <w:lang w:val="de-DE"/>
          </w:rPr>
          <w:delText>Geburtsdatum</w:delText>
        </w:r>
      </w:del>
    </w:p>
    <w:p w14:paraId="0A009F30" w14:textId="594389B9" w:rsidR="00660CC1" w:rsidDel="006F567F" w:rsidRDefault="00660CC1" w:rsidP="00660CC1">
      <w:pPr>
        <w:pStyle w:val="ListParagraph"/>
        <w:numPr>
          <w:ilvl w:val="0"/>
          <w:numId w:val="1"/>
        </w:numPr>
        <w:rPr>
          <w:del w:id="24" w:author="Mici &amp; Freddy Soare" w:date="2016-12-12T23:23:00Z"/>
          <w:lang w:val="de-DE"/>
        </w:rPr>
      </w:pPr>
      <w:del w:id="25" w:author="Mici &amp; Freddy Soare" w:date="2016-12-12T23:23:00Z">
        <w:r w:rsidDel="006F567F">
          <w:rPr>
            <w:lang w:val="de-DE"/>
          </w:rPr>
          <w:delText>Adresse*</w:delText>
        </w:r>
      </w:del>
    </w:p>
    <w:p w14:paraId="54E797BA" w14:textId="277EF066" w:rsidR="00660CC1" w:rsidDel="006F567F" w:rsidRDefault="00660CC1" w:rsidP="00660CC1">
      <w:pPr>
        <w:pStyle w:val="ListParagraph"/>
        <w:numPr>
          <w:ilvl w:val="0"/>
          <w:numId w:val="1"/>
        </w:numPr>
        <w:rPr>
          <w:del w:id="26" w:author="Mici &amp; Freddy Soare" w:date="2016-12-12T23:23:00Z"/>
          <w:lang w:val="de-DE"/>
        </w:rPr>
      </w:pPr>
      <w:del w:id="27" w:author="Mici &amp; Freddy Soare" w:date="2016-12-12T23:23:00Z">
        <w:r w:rsidDel="006F567F">
          <w:rPr>
            <w:lang w:val="de-DE"/>
          </w:rPr>
          <w:delText>Passwort*</w:delText>
        </w:r>
      </w:del>
    </w:p>
    <w:p w14:paraId="53B4A99D" w14:textId="68B02AFE" w:rsidR="004011C6" w:rsidRPr="00660CC1" w:rsidDel="006F567F" w:rsidRDefault="004011C6" w:rsidP="00660CC1">
      <w:pPr>
        <w:pStyle w:val="ListParagraph"/>
        <w:numPr>
          <w:ilvl w:val="0"/>
          <w:numId w:val="1"/>
        </w:numPr>
        <w:rPr>
          <w:del w:id="28" w:author="Mici &amp; Freddy Soare" w:date="2016-12-12T23:23:00Z"/>
          <w:lang w:val="de-DE"/>
        </w:rPr>
      </w:pPr>
      <w:del w:id="29" w:author="Mici &amp; Freddy Soare" w:date="2016-12-12T23:23:00Z">
        <w:r w:rsidDel="006F567F">
          <w:rPr>
            <w:lang w:val="de-DE"/>
          </w:rPr>
          <w:delText>Fingerprint</w:delText>
        </w:r>
      </w:del>
    </w:p>
    <w:p w14:paraId="54DBCD37" w14:textId="496E5326" w:rsidR="00660CC1" w:rsidDel="006F567F" w:rsidRDefault="00660CC1">
      <w:pPr>
        <w:rPr>
          <w:del w:id="30" w:author="Mici &amp; Freddy Soare" w:date="2016-12-12T23:23:00Z"/>
          <w:lang w:val="de-DE"/>
        </w:rPr>
      </w:pPr>
    </w:p>
    <w:p w14:paraId="0F5CA760" w14:textId="4600F9CF" w:rsidR="00660CC1" w:rsidDel="006F567F" w:rsidRDefault="00660CC1">
      <w:pPr>
        <w:rPr>
          <w:del w:id="31" w:author="Mici &amp; Freddy Soare" w:date="2016-12-12T23:23:00Z"/>
          <w:lang w:val="de-DE"/>
        </w:rPr>
      </w:pPr>
      <w:del w:id="32" w:author="Mici &amp; Freddy Soare" w:date="2016-12-12T23:23:00Z">
        <w:r w:rsidDel="006F567F">
          <w:rPr>
            <w:lang w:val="de-DE"/>
          </w:rPr>
          <w:delText>Alle Felder mit einem * sind Pflichtfelder und müssen aufgefüllt werden. Solange diese nicht Angegeben werden, bleibt der Button (weiter) ausgegraut.</w:delText>
        </w:r>
      </w:del>
    </w:p>
    <w:p w14:paraId="708DD308" w14:textId="7194421B" w:rsidR="00660CC1" w:rsidDel="006F567F" w:rsidRDefault="00660CC1">
      <w:pPr>
        <w:rPr>
          <w:del w:id="33" w:author="Mici &amp; Freddy Soare" w:date="2016-12-12T23:23:00Z"/>
          <w:lang w:val="de-DE"/>
        </w:rPr>
      </w:pPr>
      <w:del w:id="34" w:author="Mici &amp; Freddy Soare" w:date="2016-12-12T23:23:00Z">
        <w:r w:rsidDel="006F567F">
          <w:rPr>
            <w:lang w:val="de-DE"/>
          </w:rPr>
          <w:delText xml:space="preserve"> </w:delText>
        </w:r>
      </w:del>
    </w:p>
    <w:p w14:paraId="0BE5CCDA" w14:textId="7FB76712" w:rsidR="00660CC1" w:rsidDel="006F567F" w:rsidRDefault="00660CC1">
      <w:pPr>
        <w:rPr>
          <w:del w:id="35" w:author="Mici &amp; Freddy Soare" w:date="2016-12-12T23:23:00Z"/>
          <w:lang w:val="de-DE"/>
        </w:rPr>
      </w:pPr>
      <w:del w:id="36" w:author="Mici &amp; Freddy Soare" w:date="2016-12-12T23:23:00Z">
        <w:r w:rsidDel="006F567F">
          <w:rPr>
            <w:lang w:val="de-DE"/>
          </w:rPr>
          <w:delText>Das Passwort muss zweimal angegeben werden um Tippfehler zu vermeiden. Falls zwei unterschiedliche Passwörter angegeben werden, wird eine Fehlermeldung in Form einer Notifikation („Passwörter stimmen nicht überein“) zurückgegeben.</w:delText>
        </w:r>
      </w:del>
    </w:p>
    <w:p w14:paraId="09F06CE3" w14:textId="39FA0E4F" w:rsidR="00660CC1" w:rsidDel="006F567F" w:rsidRDefault="00660CC1">
      <w:pPr>
        <w:rPr>
          <w:del w:id="37" w:author="Mici &amp; Freddy Soare" w:date="2016-12-12T23:23:00Z"/>
          <w:lang w:val="de-DE"/>
        </w:rPr>
      </w:pPr>
    </w:p>
    <w:p w14:paraId="678E01F3" w14:textId="11C4206F" w:rsidR="00660CC1" w:rsidDel="006F567F" w:rsidRDefault="00660CC1">
      <w:pPr>
        <w:rPr>
          <w:del w:id="38" w:author="Mici &amp; Freddy Soare" w:date="2016-12-12T23:23:00Z"/>
          <w:lang w:val="de-DE"/>
        </w:rPr>
      </w:pPr>
      <w:del w:id="39" w:author="Mici &amp; Freddy Soare" w:date="2016-12-12T23:23:00Z">
        <w:r w:rsidDel="006F567F">
          <w:rPr>
            <w:lang w:val="de-DE"/>
          </w:rPr>
          <w:delText>Für das Geburtsdatum (Tag, Monat, Jahr) wird ein Datepicker angeboten. Somit können keine falschen Angaben gemacht werden. Automatisch werden nur Daten angezeigt, wobei das Alter &gt; 18 ist.</w:delText>
        </w:r>
      </w:del>
    </w:p>
    <w:p w14:paraId="4DEDBE0A" w14:textId="2C1D0B02" w:rsidR="00660CC1" w:rsidDel="006F567F" w:rsidRDefault="00660CC1">
      <w:pPr>
        <w:rPr>
          <w:del w:id="40" w:author="Mici &amp; Freddy Soare" w:date="2016-12-12T23:23:00Z"/>
          <w:lang w:val="de-DE"/>
        </w:rPr>
      </w:pPr>
    </w:p>
    <w:p w14:paraId="34A05BA7" w14:textId="2C19D9FD" w:rsidR="00660CC1" w:rsidDel="006F567F" w:rsidRDefault="00660CC1">
      <w:pPr>
        <w:rPr>
          <w:del w:id="41" w:author="Mici &amp; Freddy Soare" w:date="2016-12-12T23:23:00Z"/>
          <w:lang w:val="de-DE"/>
        </w:rPr>
      </w:pPr>
      <w:del w:id="42" w:author="Mici &amp; Freddy Soare" w:date="2016-12-12T23:23:00Z">
        <w:r w:rsidDel="006F567F">
          <w:rPr>
            <w:lang w:val="de-DE"/>
          </w:rPr>
          <w:delText>Abschließend bekommt der User eine Meldung, dass eine E-Mail gesendet wurde und auf die Bestätigung dessen gewartet wird. Falls keine E-Mail empfangen wird, bietet ein Button „E-Mail ändern“ die Möglichkeit ein, eine alternative E-Mailadresse einzugeben.</w:delText>
        </w:r>
      </w:del>
    </w:p>
    <w:p w14:paraId="06E8DD3A" w14:textId="76CC8B7C" w:rsidR="00660CC1" w:rsidDel="006F567F" w:rsidRDefault="00660CC1">
      <w:pPr>
        <w:rPr>
          <w:del w:id="43" w:author="Mici &amp; Freddy Soare" w:date="2016-12-12T23:23:00Z"/>
          <w:lang w:val="de-DE"/>
        </w:rPr>
      </w:pPr>
    </w:p>
    <w:p w14:paraId="2E7BBF75" w14:textId="1E01A355" w:rsidR="00660CC1" w:rsidDel="006F567F" w:rsidRDefault="00660CC1">
      <w:pPr>
        <w:rPr>
          <w:del w:id="44" w:author="Mici &amp; Freddy Soare" w:date="2016-12-12T23:23:00Z"/>
          <w:lang w:val="de-DE"/>
        </w:rPr>
      </w:pPr>
      <w:del w:id="45" w:author="Mici &amp; Freddy Soare" w:date="2016-12-12T23:23:00Z">
        <w:r w:rsidDel="006F567F">
          <w:rPr>
            <w:lang w:val="de-DE"/>
          </w:rPr>
          <w:delText>Sobald die E-Mail bestätigt wird, kommt in der Applikation die Benachrichtigung:</w:delText>
        </w:r>
        <w:r w:rsidDel="006F567F">
          <w:rPr>
            <w:lang w:val="de-DE"/>
          </w:rPr>
          <w:br/>
          <w:delText>„E-Mailadresse wurde bestätigt, um Ihre Adresse zu Bestätigen senden wir ihnen einen eindeutigen Code. Geben sie diesen bitte hier ein:___________“</w:delText>
        </w:r>
      </w:del>
    </w:p>
    <w:p w14:paraId="5C6CA69F" w14:textId="200A6C85" w:rsidR="00660CC1" w:rsidDel="006F567F" w:rsidRDefault="00660CC1">
      <w:pPr>
        <w:rPr>
          <w:del w:id="46" w:author="Mici &amp; Freddy Soare" w:date="2016-12-12T23:23:00Z"/>
          <w:lang w:val="de-DE"/>
        </w:rPr>
      </w:pPr>
      <w:del w:id="47" w:author="Mici &amp; Freddy Soare" w:date="2016-12-12T23:23:00Z">
        <w:r w:rsidDel="006F567F">
          <w:rPr>
            <w:lang w:val="de-DE"/>
          </w:rPr>
          <w:delText>Auch hier bietet ein Button „Adresse ändern“ die Möglichkeit an, die Adresse zu ändern.</w:delText>
        </w:r>
      </w:del>
    </w:p>
    <w:p w14:paraId="4F4107AA" w14:textId="4AF1EF06" w:rsidR="00660CC1" w:rsidDel="006F567F" w:rsidRDefault="00660CC1">
      <w:pPr>
        <w:rPr>
          <w:del w:id="48" w:author="Mici &amp; Freddy Soare" w:date="2016-12-12T23:23:00Z"/>
          <w:lang w:val="de-DE"/>
        </w:rPr>
      </w:pPr>
    </w:p>
    <w:p w14:paraId="0CCFDFCD" w14:textId="4332B31D" w:rsidR="00660CC1" w:rsidDel="006F567F" w:rsidRDefault="00660CC1">
      <w:pPr>
        <w:rPr>
          <w:del w:id="49" w:author="Mici &amp; Freddy Soare" w:date="2016-12-12T23:23:00Z"/>
          <w:lang w:val="de-DE"/>
        </w:rPr>
      </w:pPr>
      <w:del w:id="50" w:author="Mici &amp; Freddy Soare" w:date="2016-12-12T23:23:00Z">
        <w:r w:rsidDel="006F567F">
          <w:rPr>
            <w:lang w:val="de-DE"/>
          </w:rPr>
          <w:br w:type="page"/>
        </w:r>
      </w:del>
    </w:p>
    <w:p w14:paraId="1DC96330" w14:textId="3B688D4C" w:rsidR="00660CC1" w:rsidDel="006F567F" w:rsidRDefault="00660CC1" w:rsidP="00660CC1">
      <w:pPr>
        <w:pStyle w:val="Heading1"/>
        <w:rPr>
          <w:del w:id="51" w:author="Mici &amp; Freddy Soare" w:date="2016-12-12T23:23:00Z"/>
          <w:lang w:val="de-DE"/>
        </w:rPr>
      </w:pPr>
      <w:del w:id="52" w:author="Mici &amp; Freddy Soare" w:date="2016-12-12T23:23:00Z">
        <w:r w:rsidDel="006F567F">
          <w:rPr>
            <w:lang w:val="de-DE"/>
          </w:rPr>
          <w:delText>Szenario Anmelden:</w:delText>
        </w:r>
      </w:del>
    </w:p>
    <w:p w14:paraId="51EEE641" w14:textId="35017A6C" w:rsidR="00660CC1" w:rsidDel="006F567F" w:rsidRDefault="00660CC1">
      <w:pPr>
        <w:rPr>
          <w:del w:id="53" w:author="Mici &amp; Freddy Soare" w:date="2016-12-12T23:23:00Z"/>
          <w:lang w:val="de-DE"/>
        </w:rPr>
      </w:pPr>
    </w:p>
    <w:p w14:paraId="55041FD5" w14:textId="7BCE605E" w:rsidR="004011C6" w:rsidDel="006F567F" w:rsidRDefault="004011C6">
      <w:pPr>
        <w:rPr>
          <w:del w:id="54" w:author="Mici &amp; Freddy Soare" w:date="2016-12-12T23:23:00Z"/>
          <w:lang w:val="de-DE"/>
        </w:rPr>
      </w:pPr>
      <w:del w:id="55" w:author="Mici &amp; Freddy Soare" w:date="2016-12-12T23:23:00Z">
        <w:r w:rsidDel="006F567F">
          <w:rPr>
            <w:lang w:val="de-DE"/>
          </w:rPr>
          <w:delText>Der User möchte sich mit unserer Seite anmelden:</w:delText>
        </w:r>
      </w:del>
    </w:p>
    <w:p w14:paraId="1A460E84" w14:textId="2C5ADE38" w:rsidR="004011C6" w:rsidDel="006F567F" w:rsidRDefault="004011C6">
      <w:pPr>
        <w:rPr>
          <w:del w:id="56" w:author="Mici &amp; Freddy Soare" w:date="2016-12-12T23:23:00Z"/>
          <w:lang w:val="de-DE"/>
        </w:rPr>
      </w:pPr>
      <w:del w:id="57" w:author="Mici &amp; Freddy Soare" w:date="2016-12-12T23:23:00Z">
        <w:r w:rsidDel="006F567F">
          <w:rPr>
            <w:lang w:val="de-DE"/>
          </w:rPr>
          <w:delText>Auf der Startseite werden folgende Felder angezeigt:</w:delText>
        </w:r>
      </w:del>
    </w:p>
    <w:p w14:paraId="0CA79328" w14:textId="20863B8E" w:rsidR="004011C6" w:rsidDel="006F567F" w:rsidRDefault="004011C6">
      <w:pPr>
        <w:rPr>
          <w:del w:id="58" w:author="Mici &amp; Freddy Soare" w:date="2016-12-12T23:23:00Z"/>
          <w:lang w:val="de-DE"/>
        </w:rPr>
      </w:pPr>
      <w:del w:id="59" w:author="Mici &amp; Freddy Soare" w:date="2016-12-12T23:23:00Z">
        <w:r w:rsidDel="006F567F">
          <w:rPr>
            <w:lang w:val="de-DE"/>
          </w:rPr>
          <w:delText>E-Mail: _________</w:delText>
        </w:r>
      </w:del>
    </w:p>
    <w:p w14:paraId="13C517A9" w14:textId="2B420AEF" w:rsidR="004011C6" w:rsidDel="006F567F" w:rsidRDefault="004011C6">
      <w:pPr>
        <w:rPr>
          <w:del w:id="60" w:author="Mici &amp; Freddy Soare" w:date="2016-12-12T23:23:00Z"/>
          <w:lang w:val="de-DE"/>
        </w:rPr>
      </w:pPr>
      <w:del w:id="61" w:author="Mici &amp; Freddy Soare" w:date="2016-12-12T23:23:00Z">
        <w:r w:rsidDel="006F567F">
          <w:rPr>
            <w:lang w:val="de-DE"/>
          </w:rPr>
          <w:delText>Passwort: ___________</w:delText>
        </w:r>
      </w:del>
    </w:p>
    <w:p w14:paraId="0B2975BB" w14:textId="1FAA367D" w:rsidR="004011C6" w:rsidDel="006F567F" w:rsidRDefault="004011C6">
      <w:pPr>
        <w:rPr>
          <w:del w:id="62" w:author="Mici &amp; Freddy Soare" w:date="2016-12-12T23:23:00Z"/>
          <w:lang w:val="de-DE"/>
        </w:rPr>
      </w:pPr>
    </w:p>
    <w:p w14:paraId="50963769" w14:textId="2F7C4644" w:rsidR="004011C6" w:rsidDel="006F567F" w:rsidRDefault="004011C6">
      <w:pPr>
        <w:rPr>
          <w:del w:id="63" w:author="Mici &amp; Freddy Soare" w:date="2016-12-12T23:23:00Z"/>
          <w:lang w:val="de-DE"/>
        </w:rPr>
      </w:pPr>
      <w:del w:id="64" w:author="Mici &amp; Freddy Soare" w:date="2016-12-12T23:23:00Z">
        <w:r w:rsidDel="006F567F">
          <w:rPr>
            <w:lang w:val="de-DE"/>
          </w:rPr>
          <w:delText>Und ein Button „</w:delText>
        </w:r>
        <w:r w:rsidR="00D31EAB" w:rsidDel="006F567F">
          <w:rPr>
            <w:lang w:val="de-DE"/>
          </w:rPr>
          <w:delText>Neues Mitglied</w:delText>
        </w:r>
        <w:r w:rsidDel="006F567F">
          <w:rPr>
            <w:lang w:val="de-DE"/>
          </w:rPr>
          <w:delText>“, welche zur Registrationsseite weiterleitet.</w:delText>
        </w:r>
      </w:del>
    </w:p>
    <w:p w14:paraId="2DD8A4FE" w14:textId="4570FC1D" w:rsidR="004011C6" w:rsidDel="006F567F" w:rsidRDefault="004011C6">
      <w:pPr>
        <w:rPr>
          <w:del w:id="65" w:author="Mici &amp; Freddy Soare" w:date="2016-12-12T23:23:00Z"/>
          <w:lang w:val="de-DE"/>
        </w:rPr>
      </w:pPr>
      <w:del w:id="66" w:author="Mici &amp; Freddy Soare" w:date="2016-12-12T23:23:00Z">
        <w:r w:rsidDel="006F567F">
          <w:rPr>
            <w:lang w:val="de-DE"/>
          </w:rPr>
          <w:delText>Ist die E-Mail Adresse und das Passwort valide, wird weiter auf die Startseite geleitet, andererseits erscheint die Fehlermeldung: „E-Mail und Passwort stimmen nicht überein“.</w:delText>
        </w:r>
      </w:del>
    </w:p>
    <w:p w14:paraId="6B3E62B0" w14:textId="707446F6" w:rsidR="004011C6" w:rsidDel="006F567F" w:rsidRDefault="004011C6">
      <w:pPr>
        <w:rPr>
          <w:del w:id="67" w:author="Mici &amp; Freddy Soare" w:date="2016-12-12T23:23:00Z"/>
          <w:lang w:val="de-DE"/>
        </w:rPr>
      </w:pPr>
      <w:del w:id="68" w:author="Mici &amp; Freddy Soare" w:date="2016-12-12T23:23:00Z">
        <w:r w:rsidDel="006F567F">
          <w:rPr>
            <w:lang w:val="de-DE"/>
          </w:rPr>
          <w:delText>Falls der Registrierungsprozess noch nicht vollendet wurde, wird auf die jeweilige Seite weitergeleitet. (siehe Szenario Registration)</w:delText>
        </w:r>
      </w:del>
    </w:p>
    <w:p w14:paraId="535CDF8A" w14:textId="3C01E016" w:rsidR="004011C6" w:rsidDel="006F567F" w:rsidRDefault="004011C6" w:rsidP="004011C6">
      <w:pPr>
        <w:pStyle w:val="Heading1"/>
        <w:rPr>
          <w:del w:id="69" w:author="Mici &amp; Freddy Soare" w:date="2016-12-12T23:23:00Z"/>
          <w:lang w:val="de-DE"/>
        </w:rPr>
      </w:pPr>
      <w:del w:id="70" w:author="Mici &amp; Freddy Soare" w:date="2016-12-12T23:23:00Z">
        <w:r w:rsidDel="006F567F">
          <w:rPr>
            <w:lang w:val="de-DE"/>
          </w:rPr>
          <w:delText>Szenario Easy Sign-In:</w:delText>
        </w:r>
      </w:del>
    </w:p>
    <w:p w14:paraId="2CF896AA" w14:textId="2EFE7785" w:rsidR="004011C6" w:rsidDel="006F567F" w:rsidRDefault="004011C6">
      <w:pPr>
        <w:rPr>
          <w:del w:id="71" w:author="Mici &amp; Freddy Soare" w:date="2016-12-12T23:23:00Z"/>
          <w:lang w:val="de-DE"/>
        </w:rPr>
      </w:pPr>
    </w:p>
    <w:p w14:paraId="57B8AFF4" w14:textId="111D54DC" w:rsidR="004011C6" w:rsidDel="006F567F" w:rsidRDefault="004011C6">
      <w:pPr>
        <w:rPr>
          <w:del w:id="72" w:author="Mici &amp; Freddy Soare" w:date="2016-12-12T23:23:00Z"/>
          <w:lang w:val="de-DE"/>
        </w:rPr>
      </w:pPr>
      <w:del w:id="73" w:author="Mici &amp; Freddy Soare" w:date="2016-12-12T23:23:00Z">
        <w:r w:rsidDel="006F567F">
          <w:rPr>
            <w:lang w:val="de-DE"/>
          </w:rPr>
          <w:delText xml:space="preserve">Für jede Neuanmeldung in der Applikation, kann der User sich mit seinem Fingerprint anmelden, falls dieser hinterlegt wurde. Hierfür speichert die App nach dem ersten Anmelden die E-Mail Adresse und verlangt nach dem Fingerprint (sofern dieser hinterlegt ist und das Smartphone diese Funktion unterstützt. Anderenfalls wird das Passwort erneut gefragt). Wird nach dreimaligem Auflegen des Fingerprints Dieser nicht erkannt, wird nach dem Passwort gefragt (siehe Szenario Anmelden) </w:delText>
        </w:r>
      </w:del>
    </w:p>
    <w:p w14:paraId="63430652" w14:textId="05372CB2" w:rsidR="004011C6" w:rsidDel="006F567F" w:rsidRDefault="004011C6" w:rsidP="004011C6">
      <w:pPr>
        <w:pStyle w:val="Heading1"/>
        <w:rPr>
          <w:del w:id="74" w:author="Mici &amp; Freddy Soare" w:date="2016-12-12T23:23:00Z"/>
          <w:lang w:val="de-DE"/>
        </w:rPr>
      </w:pPr>
      <w:del w:id="75" w:author="Mici &amp; Freddy Soare" w:date="2016-12-12T23:23:00Z">
        <w:r w:rsidDel="006F567F">
          <w:rPr>
            <w:lang w:val="de-DE"/>
          </w:rPr>
          <w:delText>Szenario Einstellungen ändern:</w:delText>
        </w:r>
      </w:del>
    </w:p>
    <w:p w14:paraId="1D565A19" w14:textId="30BA6116" w:rsidR="004011C6" w:rsidDel="006F567F" w:rsidRDefault="004011C6">
      <w:pPr>
        <w:rPr>
          <w:del w:id="76" w:author="Mici &amp; Freddy Soare" w:date="2016-12-12T23:23:00Z"/>
          <w:lang w:val="de-DE"/>
        </w:rPr>
      </w:pPr>
    </w:p>
    <w:p w14:paraId="14CB308D" w14:textId="5D25D5C2" w:rsidR="004011C6" w:rsidDel="006F567F" w:rsidRDefault="004011C6">
      <w:pPr>
        <w:rPr>
          <w:del w:id="77" w:author="Mici &amp; Freddy Soare" w:date="2016-12-12T23:23:00Z"/>
          <w:lang w:val="de-DE"/>
        </w:rPr>
      </w:pPr>
      <w:del w:id="78" w:author="Mici &amp; Freddy Soare" w:date="2016-12-12T23:23:00Z">
        <w:r w:rsidDel="006F567F">
          <w:rPr>
            <w:lang w:val="de-DE"/>
          </w:rPr>
          <w:delText>Der User möchte seine Einstellungen ändern. Hierfür selektiert dieser die Einstellungsseite.</w:delText>
        </w:r>
      </w:del>
    </w:p>
    <w:p w14:paraId="52123EEE" w14:textId="32A95C0D" w:rsidR="004011C6" w:rsidDel="006F567F" w:rsidRDefault="004011C6">
      <w:pPr>
        <w:rPr>
          <w:del w:id="79" w:author="Mici &amp; Freddy Soare" w:date="2016-12-12T23:23:00Z"/>
          <w:lang w:val="de-DE"/>
        </w:rPr>
      </w:pPr>
      <w:del w:id="80" w:author="Mici &amp; Freddy Soare" w:date="2016-12-12T23:23:00Z">
        <w:r w:rsidDel="006F567F">
          <w:rPr>
            <w:lang w:val="de-DE"/>
          </w:rPr>
          <w:delText>Folgende Änderungen sind möglich:</w:delText>
        </w:r>
      </w:del>
    </w:p>
    <w:p w14:paraId="210502A9" w14:textId="125444A8" w:rsidR="004011C6" w:rsidDel="006F567F" w:rsidRDefault="004011C6" w:rsidP="004011C6">
      <w:pPr>
        <w:pStyle w:val="ListParagraph"/>
        <w:numPr>
          <w:ilvl w:val="0"/>
          <w:numId w:val="2"/>
        </w:numPr>
        <w:rPr>
          <w:del w:id="81" w:author="Mici &amp; Freddy Soare" w:date="2016-12-12T23:23:00Z"/>
          <w:lang w:val="de-DE"/>
        </w:rPr>
      </w:pPr>
      <w:del w:id="82" w:author="Mici &amp; Freddy Soare" w:date="2016-12-12T23:23:00Z">
        <w:r w:rsidDel="006F567F">
          <w:rPr>
            <w:lang w:val="de-DE"/>
          </w:rPr>
          <w:delText>Titel</w:delText>
        </w:r>
      </w:del>
    </w:p>
    <w:p w14:paraId="5843CAD6" w14:textId="6E1E29C8" w:rsidR="0041022C" w:rsidDel="006F567F" w:rsidRDefault="0041022C" w:rsidP="004011C6">
      <w:pPr>
        <w:pStyle w:val="ListParagraph"/>
        <w:numPr>
          <w:ilvl w:val="0"/>
          <w:numId w:val="2"/>
        </w:numPr>
        <w:rPr>
          <w:del w:id="83" w:author="Mici &amp; Freddy Soare" w:date="2016-12-12T23:23:00Z"/>
          <w:lang w:val="de-DE"/>
        </w:rPr>
      </w:pPr>
      <w:del w:id="84" w:author="Mici &amp; Freddy Soare" w:date="2016-12-12T23:23:00Z">
        <w:r w:rsidDel="006F567F">
          <w:rPr>
            <w:lang w:val="de-DE"/>
          </w:rPr>
          <w:delText>Vorname</w:delText>
        </w:r>
      </w:del>
    </w:p>
    <w:p w14:paraId="3BC94B7C" w14:textId="2C02ED4B" w:rsidR="0041022C" w:rsidDel="006F567F" w:rsidRDefault="0041022C" w:rsidP="004011C6">
      <w:pPr>
        <w:pStyle w:val="ListParagraph"/>
        <w:numPr>
          <w:ilvl w:val="0"/>
          <w:numId w:val="2"/>
        </w:numPr>
        <w:rPr>
          <w:del w:id="85" w:author="Mici &amp; Freddy Soare" w:date="2016-12-12T23:23:00Z"/>
          <w:lang w:val="de-DE"/>
        </w:rPr>
      </w:pPr>
      <w:del w:id="86" w:author="Mici &amp; Freddy Soare" w:date="2016-12-12T23:23:00Z">
        <w:r w:rsidDel="006F567F">
          <w:rPr>
            <w:lang w:val="de-DE"/>
          </w:rPr>
          <w:delText>Nachname</w:delText>
        </w:r>
      </w:del>
    </w:p>
    <w:p w14:paraId="3461A26C" w14:textId="0E1B4937" w:rsidR="004011C6" w:rsidDel="006F567F" w:rsidRDefault="004011C6" w:rsidP="004011C6">
      <w:pPr>
        <w:pStyle w:val="ListParagraph"/>
        <w:numPr>
          <w:ilvl w:val="0"/>
          <w:numId w:val="2"/>
        </w:numPr>
        <w:rPr>
          <w:del w:id="87" w:author="Mici &amp; Freddy Soare" w:date="2016-12-12T23:23:00Z"/>
          <w:lang w:val="de-DE"/>
        </w:rPr>
      </w:pPr>
      <w:del w:id="88" w:author="Mici &amp; Freddy Soare" w:date="2016-12-12T23:23:00Z">
        <w:r w:rsidDel="006F567F">
          <w:rPr>
            <w:lang w:val="de-DE"/>
          </w:rPr>
          <w:delText>Fingerprint (hinzufügen/löschen)</w:delText>
        </w:r>
      </w:del>
    </w:p>
    <w:p w14:paraId="20A0E2ED" w14:textId="3C10A0D7" w:rsidR="004011C6" w:rsidDel="006F567F" w:rsidRDefault="004011C6" w:rsidP="004011C6">
      <w:pPr>
        <w:pStyle w:val="ListParagraph"/>
        <w:numPr>
          <w:ilvl w:val="0"/>
          <w:numId w:val="2"/>
        </w:numPr>
        <w:rPr>
          <w:del w:id="89" w:author="Mici &amp; Freddy Soare" w:date="2016-12-12T23:23:00Z"/>
          <w:lang w:val="de-DE"/>
        </w:rPr>
      </w:pPr>
      <w:del w:id="90" w:author="Mici &amp; Freddy Soare" w:date="2016-12-12T23:23:00Z">
        <w:r w:rsidDel="006F567F">
          <w:rPr>
            <w:lang w:val="de-DE"/>
          </w:rPr>
          <w:delText>Profilbild</w:delText>
        </w:r>
      </w:del>
    </w:p>
    <w:p w14:paraId="572E61D5" w14:textId="7B54F64C" w:rsidR="004011C6" w:rsidRPr="00660CC1" w:rsidDel="006F567F" w:rsidRDefault="0041022C" w:rsidP="004011C6">
      <w:pPr>
        <w:pStyle w:val="ListParagraph"/>
        <w:numPr>
          <w:ilvl w:val="0"/>
          <w:numId w:val="2"/>
        </w:numPr>
        <w:rPr>
          <w:del w:id="91" w:author="Mici &amp; Freddy Soare" w:date="2016-12-12T23:23:00Z"/>
          <w:lang w:val="de-DE"/>
        </w:rPr>
      </w:pPr>
      <w:del w:id="92" w:author="Mici &amp; Freddy Soare" w:date="2016-12-12T23:23:00Z">
        <w:r w:rsidDel="006F567F">
          <w:rPr>
            <w:lang w:val="de-DE"/>
          </w:rPr>
          <w:delText>Email</w:delText>
        </w:r>
      </w:del>
    </w:p>
    <w:p w14:paraId="296C0A03" w14:textId="29CE0897" w:rsidR="004011C6" w:rsidDel="006F567F" w:rsidRDefault="0041022C" w:rsidP="004011C6">
      <w:pPr>
        <w:pStyle w:val="ListParagraph"/>
        <w:numPr>
          <w:ilvl w:val="0"/>
          <w:numId w:val="2"/>
        </w:numPr>
        <w:rPr>
          <w:del w:id="93" w:author="Mici &amp; Freddy Soare" w:date="2016-12-12T23:23:00Z"/>
          <w:lang w:val="de-DE"/>
        </w:rPr>
      </w:pPr>
      <w:del w:id="94" w:author="Mici &amp; Freddy Soare" w:date="2016-12-12T23:23:00Z">
        <w:r w:rsidDel="006F567F">
          <w:rPr>
            <w:lang w:val="de-DE"/>
          </w:rPr>
          <w:delText>Adresse</w:delText>
        </w:r>
      </w:del>
    </w:p>
    <w:p w14:paraId="30C8E291" w14:textId="2151BE28" w:rsidR="004011C6" w:rsidDel="006F567F" w:rsidRDefault="0041022C" w:rsidP="004011C6">
      <w:pPr>
        <w:pStyle w:val="ListParagraph"/>
        <w:numPr>
          <w:ilvl w:val="0"/>
          <w:numId w:val="2"/>
        </w:numPr>
        <w:rPr>
          <w:del w:id="95" w:author="Mici &amp; Freddy Soare" w:date="2016-12-12T23:23:00Z"/>
          <w:lang w:val="de-DE"/>
        </w:rPr>
      </w:pPr>
      <w:del w:id="96" w:author="Mici &amp; Freddy Soare" w:date="2016-12-12T23:23:00Z">
        <w:r w:rsidDel="006F567F">
          <w:rPr>
            <w:lang w:val="de-DE"/>
          </w:rPr>
          <w:delText>Passwort</w:delText>
        </w:r>
      </w:del>
    </w:p>
    <w:p w14:paraId="25A8A779" w14:textId="00721FF5" w:rsidR="00D31EAB" w:rsidDel="006F567F" w:rsidRDefault="00D31EAB" w:rsidP="004011C6">
      <w:pPr>
        <w:pStyle w:val="ListParagraph"/>
        <w:numPr>
          <w:ilvl w:val="0"/>
          <w:numId w:val="2"/>
        </w:numPr>
        <w:rPr>
          <w:del w:id="97" w:author="Mici &amp; Freddy Soare" w:date="2016-12-12T23:23:00Z"/>
          <w:lang w:val="de-DE"/>
        </w:rPr>
      </w:pPr>
      <w:del w:id="98" w:author="Mici &amp; Freddy Soare" w:date="2016-12-12T23:23:00Z">
        <w:r w:rsidDel="006F567F">
          <w:rPr>
            <w:lang w:val="de-DE"/>
          </w:rPr>
          <w:delText>Telefonnummer</w:delText>
        </w:r>
      </w:del>
    </w:p>
    <w:p w14:paraId="522D9BC8" w14:textId="3540A46A" w:rsidR="0041022C" w:rsidDel="006F567F" w:rsidRDefault="0041022C" w:rsidP="0041022C">
      <w:pPr>
        <w:rPr>
          <w:del w:id="99" w:author="Mici &amp; Freddy Soare" w:date="2016-12-12T23:23:00Z"/>
          <w:lang w:val="de-DE"/>
        </w:rPr>
      </w:pPr>
    </w:p>
    <w:p w14:paraId="3ABE24CB" w14:textId="1B010A9E" w:rsidR="007E7B9A" w:rsidDel="006F567F" w:rsidRDefault="007E7B9A" w:rsidP="0041022C">
      <w:pPr>
        <w:rPr>
          <w:del w:id="100" w:author="Mici &amp; Freddy Soare" w:date="2016-12-12T23:23:00Z"/>
          <w:lang w:val="de-DE"/>
        </w:rPr>
      </w:pPr>
      <w:del w:id="101" w:author="Mici &amp; Freddy Soare" w:date="2016-12-12T23:23:00Z">
        <w:r w:rsidDel="006F567F">
          <w:rPr>
            <w:lang w:val="de-DE"/>
          </w:rPr>
          <w:delText>Die E-Mail Adresse muss wie in der Registration über einen E-Mail Link bestätigt werden. Erst dann werden die Änderungen aktiv.</w:delText>
        </w:r>
      </w:del>
    </w:p>
    <w:p w14:paraId="2B96511F" w14:textId="12011FB0" w:rsidR="007E7B9A" w:rsidDel="006F567F" w:rsidRDefault="007E7B9A" w:rsidP="0041022C">
      <w:pPr>
        <w:rPr>
          <w:del w:id="102" w:author="Mici &amp; Freddy Soare" w:date="2016-12-12T23:23:00Z"/>
          <w:lang w:val="de-DE"/>
        </w:rPr>
      </w:pPr>
    </w:p>
    <w:p w14:paraId="40B2CFC7" w14:textId="5DA139B5" w:rsidR="007E7B9A" w:rsidDel="006F567F" w:rsidRDefault="007E7B9A" w:rsidP="0041022C">
      <w:pPr>
        <w:rPr>
          <w:del w:id="103" w:author="Mici &amp; Freddy Soare" w:date="2016-12-12T23:23:00Z"/>
          <w:lang w:val="de-DE"/>
        </w:rPr>
      </w:pPr>
      <w:del w:id="104" w:author="Mici &amp; Freddy Soare" w:date="2016-12-12T23:23:00Z">
        <w:r w:rsidDel="006F567F">
          <w:rPr>
            <w:lang w:val="de-DE"/>
          </w:rPr>
          <w:delText>Die Adresse muss über einen Zugeschickten Code bestätigt werden. Erst dann werden die Änderungen aktiv.</w:delText>
        </w:r>
      </w:del>
    </w:p>
    <w:p w14:paraId="26D9E401" w14:textId="0D2FBFE8" w:rsidR="0041022C" w:rsidDel="006F567F" w:rsidRDefault="0041022C" w:rsidP="0041022C">
      <w:pPr>
        <w:rPr>
          <w:del w:id="105" w:author="Mici &amp; Freddy Soare" w:date="2016-12-12T23:23:00Z"/>
          <w:lang w:val="de-DE"/>
        </w:rPr>
      </w:pPr>
    </w:p>
    <w:p w14:paraId="100CC49F" w14:textId="6DA35707" w:rsidR="007E7B9A" w:rsidDel="006F567F" w:rsidRDefault="007E7B9A" w:rsidP="007E7B9A">
      <w:pPr>
        <w:rPr>
          <w:del w:id="106" w:author="Mici &amp; Freddy Soare" w:date="2016-12-12T23:23:00Z"/>
          <w:lang w:val="de-DE"/>
        </w:rPr>
      </w:pPr>
      <w:del w:id="107" w:author="Mici &amp; Freddy Soare" w:date="2016-12-12T23:23:00Z">
        <w:r w:rsidDel="006F567F">
          <w:rPr>
            <w:lang w:val="de-DE"/>
          </w:rPr>
          <w:delText>Alle Änderungen müssen mit dem Fingerprint bestätigt werden, oder falls nicht vorhanden mit dem Passwort. Wird nach dreimaligem Auflegen des Fingerprints Dieser nicht erkannt, wird nach dem Passwort gefragt.</w:delText>
        </w:r>
        <w:commentRangeEnd w:id="5"/>
        <w:r w:rsidR="00AD7A59" w:rsidDel="006F567F">
          <w:rPr>
            <w:rStyle w:val="CommentReference"/>
          </w:rPr>
          <w:commentReference w:id="5"/>
        </w:r>
      </w:del>
    </w:p>
    <w:p w14:paraId="54DFBB76" w14:textId="77777777" w:rsidR="007E7B9A" w:rsidRDefault="007E7B9A" w:rsidP="00D31EAB">
      <w:pPr>
        <w:pStyle w:val="Heading1"/>
        <w:rPr>
          <w:lang w:val="de-DE"/>
        </w:rPr>
      </w:pPr>
      <w:r>
        <w:rPr>
          <w:lang w:val="de-DE"/>
        </w:rPr>
        <w:t xml:space="preserve">Szenario </w:t>
      </w:r>
      <w:r w:rsidR="00D31EAB">
        <w:rPr>
          <w:lang w:val="de-DE"/>
        </w:rPr>
        <w:t>Produkt suchen:</w:t>
      </w:r>
    </w:p>
    <w:p w14:paraId="26278472" w14:textId="77777777" w:rsidR="00D31EAB" w:rsidRDefault="00D31EAB" w:rsidP="007E7B9A">
      <w:pPr>
        <w:rPr>
          <w:ins w:id="108" w:author="Mici &amp; Freddy Soare" w:date="2016-12-14T21:21:00Z"/>
          <w:lang w:val="de-DE"/>
        </w:rPr>
      </w:pPr>
    </w:p>
    <w:p w14:paraId="651ADE74" w14:textId="54F6D417" w:rsidR="005553DD" w:rsidRPr="005553DD" w:rsidRDefault="005553DD" w:rsidP="007E7B9A">
      <w:pPr>
        <w:rPr>
          <w:ins w:id="109" w:author="Mici &amp; Freddy Soare" w:date="2016-12-14T21:21:00Z"/>
          <w:i/>
          <w:lang w:val="de-DE"/>
          <w:rPrChange w:id="110" w:author="Mici &amp; Freddy Soare" w:date="2016-12-14T21:31:00Z">
            <w:rPr>
              <w:ins w:id="111" w:author="Mici &amp; Freddy Soare" w:date="2016-12-14T21:21:00Z"/>
              <w:lang w:val="de-DE"/>
            </w:rPr>
          </w:rPrChange>
        </w:rPr>
      </w:pPr>
      <w:ins w:id="112" w:author="Mici &amp; Freddy Soare" w:date="2016-12-14T21:22:00Z">
        <w:r w:rsidRPr="005553DD">
          <w:rPr>
            <w:i/>
            <w:lang w:val="de-DE"/>
            <w:rPrChange w:id="113" w:author="Mici &amp; Freddy Soare" w:date="2016-12-14T21:31:00Z">
              <w:rPr>
                <w:lang w:val="de-DE"/>
              </w:rPr>
            </w:rPrChange>
          </w:rPr>
          <w:t xml:space="preserve">„Kunde Alfred </w:t>
        </w:r>
      </w:ins>
      <w:ins w:id="114" w:author="Mici &amp; Freddy Soare" w:date="2016-12-14T21:23:00Z">
        <w:r w:rsidRPr="005553DD">
          <w:rPr>
            <w:i/>
            <w:lang w:val="de-DE"/>
            <w:rPrChange w:id="115" w:author="Mici &amp; Freddy Soare" w:date="2016-12-14T21:31:00Z">
              <w:rPr>
                <w:lang w:val="de-DE"/>
              </w:rPr>
            </w:rPrChange>
          </w:rPr>
          <w:t>empfängt am Wochenende die Eltern seiner Freundin</w:t>
        </w:r>
      </w:ins>
      <w:ins w:id="116" w:author="Mici &amp; Freddy Soare" w:date="2016-12-14T21:29:00Z">
        <w:r w:rsidRPr="005553DD">
          <w:rPr>
            <w:i/>
            <w:lang w:val="de-DE"/>
            <w:rPrChange w:id="117" w:author="Mici &amp; Freddy Soare" w:date="2016-12-14T21:31:00Z">
              <w:rPr>
                <w:lang w:val="de-DE"/>
              </w:rPr>
            </w:rPrChange>
          </w:rPr>
          <w:t xml:space="preserve"> </w:t>
        </w:r>
      </w:ins>
      <w:ins w:id="118" w:author="Mici &amp; Freddy Soare" w:date="2016-12-14T21:23:00Z">
        <w:r w:rsidRPr="005553DD">
          <w:rPr>
            <w:i/>
            <w:lang w:val="de-DE"/>
            <w:rPrChange w:id="119" w:author="Mici &amp; Freddy Soare" w:date="2016-12-14T21:31:00Z">
              <w:rPr>
                <w:lang w:val="de-DE"/>
              </w:rPr>
            </w:rPrChange>
          </w:rPr>
          <w:t>in seiner Wohnung. Am Freitag geht sein Stau</w:t>
        </w:r>
      </w:ins>
      <w:ins w:id="120" w:author="Mici &amp; Freddy Soare" w:date="2016-12-14T21:22:00Z">
        <w:r w:rsidRPr="005553DD">
          <w:rPr>
            <w:i/>
            <w:lang w:val="de-DE"/>
            <w:rPrChange w:id="121" w:author="Mici &amp; Freddy Soare" w:date="2016-12-14T21:31:00Z">
              <w:rPr>
                <w:lang w:val="de-DE"/>
              </w:rPr>
            </w:rPrChange>
          </w:rPr>
          <w:t xml:space="preserve">bsauber kaputt. Um seine Wohnung </w:t>
        </w:r>
      </w:ins>
      <w:ins w:id="122" w:author="Mici &amp; Freddy Soare" w:date="2016-12-14T21:24:00Z">
        <w:r w:rsidRPr="005553DD">
          <w:rPr>
            <w:i/>
            <w:lang w:val="de-DE"/>
            <w:rPrChange w:id="123" w:author="Mici &amp; Freddy Soare" w:date="2016-12-14T21:31:00Z">
              <w:rPr>
                <w:lang w:val="de-DE"/>
              </w:rPr>
            </w:rPrChange>
          </w:rPr>
          <w:t xml:space="preserve">dennoch </w:t>
        </w:r>
      </w:ins>
      <w:ins w:id="124" w:author="Mici &amp; Freddy Soare" w:date="2016-12-14T21:22:00Z">
        <w:r w:rsidRPr="005553DD">
          <w:rPr>
            <w:i/>
            <w:lang w:val="de-DE"/>
            <w:rPrChange w:id="125" w:author="Mici &amp; Freddy Soare" w:date="2016-12-14T21:31:00Z">
              <w:rPr>
                <w:lang w:val="de-DE"/>
              </w:rPr>
            </w:rPrChange>
          </w:rPr>
          <w:t xml:space="preserve">auf Vordermann zu bringen, vertraut er auf seine Community und leiht sich einen Staubsauger aus der Community aus. </w:t>
        </w:r>
      </w:ins>
      <w:ins w:id="126" w:author="Mici &amp; Freddy Soare" w:date="2016-12-14T21:25:00Z">
        <w:r w:rsidRPr="005553DD">
          <w:rPr>
            <w:i/>
            <w:lang w:val="de-DE"/>
            <w:rPrChange w:id="127" w:author="Mici &amp; Freddy Soare" w:date="2016-12-14T21:31:00Z">
              <w:rPr>
                <w:lang w:val="de-DE"/>
              </w:rPr>
            </w:rPrChange>
          </w:rPr>
          <w:t xml:space="preserve">Er sucht in seiner </w:t>
        </w:r>
      </w:ins>
      <w:ins w:id="128" w:author="Mici &amp; Freddy Soare" w:date="2016-12-14T21:38:00Z">
        <w:r w:rsidR="00054827">
          <w:rPr>
            <w:i/>
            <w:lang w:val="de-DE"/>
          </w:rPr>
          <w:t xml:space="preserve">Applikation </w:t>
        </w:r>
        <w:proofErr w:type="spellStart"/>
        <w:r w:rsidR="00054827">
          <w:rPr>
            <w:i/>
            <w:lang w:val="de-DE"/>
          </w:rPr>
          <w:t>StuffHub</w:t>
        </w:r>
      </w:ins>
      <w:proofErr w:type="spellEnd"/>
      <w:ins w:id="129" w:author="Mici &amp; Freddy Soare" w:date="2016-12-14T21:25:00Z">
        <w:r w:rsidRPr="005553DD">
          <w:rPr>
            <w:i/>
            <w:lang w:val="de-DE"/>
            <w:rPrChange w:id="130" w:author="Mici &amp; Freddy Soare" w:date="2016-12-14T21:31:00Z">
              <w:rPr>
                <w:lang w:val="de-DE"/>
              </w:rPr>
            </w:rPrChange>
          </w:rPr>
          <w:t xml:space="preserve"> </w:t>
        </w:r>
      </w:ins>
      <w:ins w:id="131" w:author="Mici &amp; Freddy Soare" w:date="2016-12-14T21:26:00Z">
        <w:r w:rsidRPr="005553DD">
          <w:rPr>
            <w:i/>
            <w:lang w:val="de-DE"/>
            <w:rPrChange w:id="132" w:author="Mici &amp; Freddy Soare" w:date="2016-12-14T21:31:00Z">
              <w:rPr>
                <w:lang w:val="de-DE"/>
              </w:rPr>
            </w:rPrChange>
          </w:rPr>
          <w:t>nach dem Begriff Staubsauger und um schnell zum Ergebnis zu kommen, filtert Kunde Alfred nach Innenraum und Wohnzimmer. Nach kurze</w:t>
        </w:r>
      </w:ins>
      <w:ins w:id="133" w:author="Mici &amp; Freddy Soare" w:date="2016-12-14T21:27:00Z">
        <w:r w:rsidRPr="005553DD">
          <w:rPr>
            <w:i/>
            <w:lang w:val="de-DE"/>
            <w:rPrChange w:id="134" w:author="Mici &amp; Freddy Soare" w:date="2016-12-14T21:31:00Z">
              <w:rPr>
                <w:lang w:val="de-DE"/>
              </w:rPr>
            </w:rPrChange>
          </w:rPr>
          <w:t>m Scrollen findet er ein passendes Produkt, dass zum Ausleihen wäre“</w:t>
        </w:r>
      </w:ins>
    </w:p>
    <w:p w14:paraId="52D4F6CF" w14:textId="77777777" w:rsidR="005553DD" w:rsidRDefault="005553DD" w:rsidP="007E7B9A">
      <w:pPr>
        <w:rPr>
          <w:ins w:id="135" w:author="Mici &amp; Freddy Soare" w:date="2016-12-14T21:31:00Z"/>
          <w:lang w:val="de-DE"/>
        </w:rPr>
      </w:pPr>
    </w:p>
    <w:p w14:paraId="13A9E4D7" w14:textId="2B400BA6" w:rsidR="005553DD" w:rsidRPr="005553DD" w:rsidRDefault="005553DD" w:rsidP="007E7B9A">
      <w:pPr>
        <w:rPr>
          <w:ins w:id="136" w:author="Mici &amp; Freddy Soare" w:date="2016-12-14T21:31:00Z"/>
          <w:b/>
          <w:lang w:val="de-DE"/>
          <w:rPrChange w:id="137" w:author="Mici &amp; Freddy Soare" w:date="2016-12-14T21:31:00Z">
            <w:rPr>
              <w:ins w:id="138" w:author="Mici &amp; Freddy Soare" w:date="2016-12-14T21:31:00Z"/>
              <w:lang w:val="de-DE"/>
            </w:rPr>
          </w:rPrChange>
        </w:rPr>
      </w:pPr>
      <w:ins w:id="139" w:author="Mici &amp; Freddy Soare" w:date="2016-12-14T21:31:00Z">
        <w:r w:rsidRPr="005553DD">
          <w:rPr>
            <w:b/>
            <w:lang w:val="de-DE"/>
            <w:rPrChange w:id="140" w:author="Mici &amp; Freddy Soare" w:date="2016-12-14T21:31:00Z">
              <w:rPr>
                <w:lang w:val="de-DE"/>
              </w:rPr>
            </w:rPrChange>
          </w:rPr>
          <w:t>Generische Implementierungsdetails:</w:t>
        </w:r>
      </w:ins>
    </w:p>
    <w:p w14:paraId="1563A866" w14:textId="77777777" w:rsidR="005553DD" w:rsidRDefault="005553DD" w:rsidP="007E7B9A">
      <w:pPr>
        <w:rPr>
          <w:lang w:val="de-DE"/>
        </w:rPr>
      </w:pPr>
    </w:p>
    <w:p w14:paraId="5510D670" w14:textId="5BE3DBA1" w:rsidR="00D31EAB" w:rsidRDefault="00D31EAB" w:rsidP="0041022C">
      <w:pPr>
        <w:rPr>
          <w:lang w:val="de-DE"/>
        </w:rPr>
      </w:pPr>
      <w:r>
        <w:rPr>
          <w:lang w:val="de-DE"/>
        </w:rPr>
        <w:t>Ein Mitglied möchte sich aus der Community möchte sich ein</w:t>
      </w:r>
      <w:ins w:id="141" w:author="Mici &amp; Freddy Soare" w:date="2016-12-14T21:25:00Z">
        <w:r w:rsidR="005553DD">
          <w:rPr>
            <w:lang w:val="de-DE"/>
          </w:rPr>
          <w:t xml:space="preserve"> Produkt </w:t>
        </w:r>
      </w:ins>
      <w:del w:id="142" w:author="Mici &amp; Freddy Soare" w:date="2016-12-14T21:25:00Z">
        <w:r w:rsidDel="005553DD">
          <w:rPr>
            <w:lang w:val="de-DE"/>
          </w:rPr>
          <w:delText xml:space="preserve">en Staubsauber </w:delText>
        </w:r>
      </w:del>
      <w:r>
        <w:rPr>
          <w:lang w:val="de-DE"/>
        </w:rPr>
        <w:t>ausborgen. Hierfür meldet er sich zuerst auf der Applikation an.</w:t>
      </w:r>
    </w:p>
    <w:p w14:paraId="01FF7C67" w14:textId="77777777" w:rsidR="00D31EAB" w:rsidRDefault="00D31EAB" w:rsidP="0041022C">
      <w:pPr>
        <w:rPr>
          <w:lang w:val="de-DE"/>
        </w:rPr>
      </w:pPr>
    </w:p>
    <w:p w14:paraId="41543C9B" w14:textId="7F952028" w:rsidR="00D31EAB" w:rsidRDefault="00D31EAB" w:rsidP="0041022C">
      <w:pPr>
        <w:rPr>
          <w:lang w:val="de-DE"/>
        </w:rPr>
      </w:pPr>
      <w:r>
        <w:rPr>
          <w:lang w:val="de-DE"/>
        </w:rPr>
        <w:t>Im Suchfeld kann er nach dem Begriff „</w:t>
      </w:r>
      <w:ins w:id="143" w:author="Mici &amp; Freddy Soare" w:date="2016-12-14T21:25:00Z">
        <w:r w:rsidR="005553DD">
          <w:rPr>
            <w:lang w:val="de-DE"/>
          </w:rPr>
          <w:t>XY</w:t>
        </w:r>
      </w:ins>
      <w:del w:id="144" w:author="Mici &amp; Freddy Soare" w:date="2016-12-14T21:25:00Z">
        <w:r w:rsidDel="005553DD">
          <w:rPr>
            <w:lang w:val="de-DE"/>
          </w:rPr>
          <w:delText>Staubsauger</w:delText>
        </w:r>
      </w:del>
      <w:r>
        <w:rPr>
          <w:lang w:val="de-DE"/>
        </w:rPr>
        <w:t xml:space="preserve">“ suchen. Seine Suche kann er </w:t>
      </w:r>
      <w:proofErr w:type="gramStart"/>
      <w:r>
        <w:rPr>
          <w:lang w:val="de-DE"/>
        </w:rPr>
        <w:t>nach folgenden</w:t>
      </w:r>
      <w:proofErr w:type="gramEnd"/>
      <w:r>
        <w:rPr>
          <w:lang w:val="de-DE"/>
        </w:rPr>
        <w:t xml:space="preserve"> Kriterien filtern</w:t>
      </w:r>
    </w:p>
    <w:p w14:paraId="57A5E133" w14:textId="77777777" w:rsidR="00D31EAB" w:rsidRDefault="00D31EAB" w:rsidP="0041022C">
      <w:pPr>
        <w:rPr>
          <w:lang w:val="de-DE"/>
        </w:rPr>
      </w:pPr>
    </w:p>
    <w:p w14:paraId="11BD38AC" w14:textId="77777777" w:rsidR="00D31EAB" w:rsidRDefault="00D31EAB" w:rsidP="00D31EAB">
      <w:pPr>
        <w:pStyle w:val="ListParagraph"/>
        <w:numPr>
          <w:ilvl w:val="0"/>
          <w:numId w:val="3"/>
        </w:numPr>
        <w:rPr>
          <w:lang w:val="de-DE"/>
        </w:rPr>
      </w:pPr>
      <w:r w:rsidRPr="00D31EAB">
        <w:rPr>
          <w:lang w:val="de-DE"/>
        </w:rPr>
        <w:t>Garten</w:t>
      </w:r>
    </w:p>
    <w:p w14:paraId="2333DB7A" w14:textId="77777777" w:rsidR="00D31EAB" w:rsidRDefault="00D31EAB" w:rsidP="00D31EAB">
      <w:pPr>
        <w:pStyle w:val="ListParagraph"/>
        <w:numPr>
          <w:ilvl w:val="1"/>
          <w:numId w:val="3"/>
        </w:numPr>
        <w:rPr>
          <w:lang w:val="de-DE"/>
        </w:rPr>
      </w:pPr>
      <w:r>
        <w:rPr>
          <w:lang w:val="de-DE"/>
        </w:rPr>
        <w:t>Großgeräte</w:t>
      </w:r>
    </w:p>
    <w:p w14:paraId="1777AB9E" w14:textId="77777777" w:rsidR="00D31EAB" w:rsidRDefault="00D31EAB" w:rsidP="00D31EAB">
      <w:pPr>
        <w:pStyle w:val="ListParagraph"/>
        <w:numPr>
          <w:ilvl w:val="1"/>
          <w:numId w:val="3"/>
        </w:numPr>
        <w:rPr>
          <w:lang w:val="de-DE"/>
        </w:rPr>
      </w:pPr>
      <w:r>
        <w:rPr>
          <w:lang w:val="de-DE"/>
        </w:rPr>
        <w:t>Klein Werkzeug</w:t>
      </w:r>
    </w:p>
    <w:p w14:paraId="64FF8D22" w14:textId="77777777" w:rsidR="00D31EAB" w:rsidRDefault="00D31EAB" w:rsidP="00D31EAB">
      <w:pPr>
        <w:pStyle w:val="ListParagraph"/>
        <w:numPr>
          <w:ilvl w:val="0"/>
          <w:numId w:val="3"/>
        </w:numPr>
        <w:rPr>
          <w:lang w:val="de-DE"/>
        </w:rPr>
      </w:pPr>
      <w:r>
        <w:rPr>
          <w:lang w:val="de-DE"/>
        </w:rPr>
        <w:t>Innenraum</w:t>
      </w:r>
    </w:p>
    <w:p w14:paraId="3AD64F28" w14:textId="77777777" w:rsidR="00D31EAB" w:rsidRDefault="00D31EAB" w:rsidP="00D31EAB">
      <w:pPr>
        <w:pStyle w:val="ListParagraph"/>
        <w:numPr>
          <w:ilvl w:val="1"/>
          <w:numId w:val="3"/>
        </w:numPr>
        <w:rPr>
          <w:lang w:val="de-DE"/>
        </w:rPr>
      </w:pPr>
      <w:r>
        <w:rPr>
          <w:lang w:val="de-DE"/>
        </w:rPr>
        <w:t>Wohnzimmer</w:t>
      </w:r>
    </w:p>
    <w:p w14:paraId="4AA78A65" w14:textId="77777777" w:rsidR="00D31EAB" w:rsidRDefault="00D31EAB" w:rsidP="00D31EAB">
      <w:pPr>
        <w:pStyle w:val="ListParagraph"/>
        <w:numPr>
          <w:ilvl w:val="1"/>
          <w:numId w:val="3"/>
        </w:numPr>
        <w:rPr>
          <w:lang w:val="de-DE"/>
        </w:rPr>
      </w:pPr>
      <w:r>
        <w:rPr>
          <w:lang w:val="de-DE"/>
        </w:rPr>
        <w:t>Bad</w:t>
      </w:r>
    </w:p>
    <w:p w14:paraId="18752EDE" w14:textId="77777777" w:rsidR="00D31EAB" w:rsidRDefault="00D31EAB" w:rsidP="00D31EAB">
      <w:pPr>
        <w:pStyle w:val="ListParagraph"/>
        <w:numPr>
          <w:ilvl w:val="1"/>
          <w:numId w:val="3"/>
        </w:numPr>
        <w:rPr>
          <w:lang w:val="de-DE"/>
        </w:rPr>
      </w:pPr>
      <w:r>
        <w:rPr>
          <w:lang w:val="de-DE"/>
        </w:rPr>
        <w:t>Küche</w:t>
      </w:r>
    </w:p>
    <w:p w14:paraId="6293BCE2" w14:textId="77777777" w:rsidR="00D31EAB" w:rsidRDefault="00D31EAB" w:rsidP="00D31EAB">
      <w:pPr>
        <w:pStyle w:val="ListParagraph"/>
        <w:numPr>
          <w:ilvl w:val="0"/>
          <w:numId w:val="3"/>
        </w:numPr>
        <w:rPr>
          <w:lang w:val="de-DE"/>
        </w:rPr>
      </w:pPr>
      <w:r>
        <w:rPr>
          <w:lang w:val="de-DE"/>
        </w:rPr>
        <w:t>Deko</w:t>
      </w:r>
    </w:p>
    <w:p w14:paraId="58C219D2" w14:textId="77777777" w:rsidR="00D31EAB" w:rsidRDefault="00D31EAB" w:rsidP="00D31EAB">
      <w:pPr>
        <w:pStyle w:val="ListParagraph"/>
        <w:numPr>
          <w:ilvl w:val="1"/>
          <w:numId w:val="3"/>
        </w:numPr>
        <w:rPr>
          <w:lang w:val="de-DE"/>
        </w:rPr>
      </w:pPr>
      <w:r>
        <w:rPr>
          <w:lang w:val="de-DE"/>
        </w:rPr>
        <w:t>Innenraum</w:t>
      </w:r>
    </w:p>
    <w:p w14:paraId="29656076" w14:textId="77777777" w:rsidR="00D31EAB" w:rsidRDefault="00D31EAB" w:rsidP="00D31EAB">
      <w:pPr>
        <w:pStyle w:val="ListParagraph"/>
        <w:numPr>
          <w:ilvl w:val="1"/>
          <w:numId w:val="3"/>
        </w:numPr>
        <w:rPr>
          <w:lang w:val="de-DE"/>
        </w:rPr>
      </w:pPr>
      <w:r>
        <w:rPr>
          <w:lang w:val="de-DE"/>
        </w:rPr>
        <w:t>Außenraum</w:t>
      </w:r>
    </w:p>
    <w:p w14:paraId="31325A2C" w14:textId="77777777" w:rsidR="00D31EAB" w:rsidRDefault="00D31EAB" w:rsidP="00D31EAB">
      <w:pPr>
        <w:pStyle w:val="ListParagraph"/>
        <w:numPr>
          <w:ilvl w:val="0"/>
          <w:numId w:val="3"/>
        </w:numPr>
        <w:rPr>
          <w:lang w:val="de-DE"/>
        </w:rPr>
      </w:pPr>
      <w:r>
        <w:rPr>
          <w:lang w:val="de-DE"/>
        </w:rPr>
        <w:t>Spiele</w:t>
      </w:r>
    </w:p>
    <w:p w14:paraId="73BA1283" w14:textId="77777777" w:rsidR="00D31EAB" w:rsidRDefault="00D31EAB" w:rsidP="00D31EAB">
      <w:pPr>
        <w:pStyle w:val="ListParagraph"/>
        <w:numPr>
          <w:ilvl w:val="1"/>
          <w:numId w:val="3"/>
        </w:numPr>
        <w:rPr>
          <w:lang w:val="de-DE"/>
        </w:rPr>
      </w:pPr>
      <w:r>
        <w:rPr>
          <w:lang w:val="de-DE"/>
        </w:rPr>
        <w:t>Brettspiele</w:t>
      </w:r>
    </w:p>
    <w:p w14:paraId="44652533" w14:textId="77777777" w:rsidR="00D31EAB" w:rsidRDefault="00D31EAB" w:rsidP="00D31EAB">
      <w:pPr>
        <w:pStyle w:val="ListParagraph"/>
        <w:numPr>
          <w:ilvl w:val="1"/>
          <w:numId w:val="3"/>
        </w:numPr>
        <w:rPr>
          <w:lang w:val="de-DE"/>
        </w:rPr>
      </w:pPr>
      <w:r>
        <w:rPr>
          <w:lang w:val="de-DE"/>
        </w:rPr>
        <w:t>Großgeräte</w:t>
      </w:r>
    </w:p>
    <w:p w14:paraId="7750E7DF" w14:textId="77777777" w:rsidR="00D31EAB" w:rsidRDefault="00D31EAB" w:rsidP="00D31EAB">
      <w:pPr>
        <w:pStyle w:val="ListParagraph"/>
        <w:numPr>
          <w:ilvl w:val="0"/>
          <w:numId w:val="3"/>
        </w:numPr>
        <w:rPr>
          <w:lang w:val="de-DE"/>
        </w:rPr>
      </w:pPr>
      <w:r>
        <w:rPr>
          <w:lang w:val="de-DE"/>
        </w:rPr>
        <w:t>Medien</w:t>
      </w:r>
    </w:p>
    <w:p w14:paraId="75DC47C0" w14:textId="77777777" w:rsidR="00D31EAB" w:rsidRDefault="00D31EAB" w:rsidP="00D31EAB">
      <w:pPr>
        <w:pStyle w:val="ListParagraph"/>
        <w:numPr>
          <w:ilvl w:val="1"/>
          <w:numId w:val="3"/>
        </w:numPr>
        <w:rPr>
          <w:lang w:val="de-DE"/>
        </w:rPr>
      </w:pPr>
      <w:r>
        <w:rPr>
          <w:lang w:val="de-DE"/>
        </w:rPr>
        <w:t>Bücher</w:t>
      </w:r>
    </w:p>
    <w:p w14:paraId="1EB986C4" w14:textId="77777777" w:rsidR="00D31EAB" w:rsidRDefault="00D31EAB" w:rsidP="00D31EAB">
      <w:pPr>
        <w:pStyle w:val="ListParagraph"/>
        <w:numPr>
          <w:ilvl w:val="1"/>
          <w:numId w:val="3"/>
        </w:numPr>
        <w:rPr>
          <w:lang w:val="de-DE"/>
        </w:rPr>
      </w:pPr>
      <w:r>
        <w:rPr>
          <w:lang w:val="de-DE"/>
        </w:rPr>
        <w:t>CD/DVD/BRD</w:t>
      </w:r>
    </w:p>
    <w:p w14:paraId="4E73C3FA" w14:textId="77777777" w:rsidR="00D31EAB" w:rsidRPr="00D31EAB" w:rsidRDefault="00D31EAB" w:rsidP="00D31EAB">
      <w:pPr>
        <w:pStyle w:val="ListParagraph"/>
        <w:numPr>
          <w:ilvl w:val="1"/>
          <w:numId w:val="3"/>
        </w:numPr>
        <w:rPr>
          <w:lang w:val="de-DE"/>
        </w:rPr>
      </w:pPr>
      <w:r>
        <w:rPr>
          <w:lang w:val="de-DE"/>
        </w:rPr>
        <w:t>Geräte</w:t>
      </w:r>
    </w:p>
    <w:p w14:paraId="4A321F31" w14:textId="77777777" w:rsidR="004011C6" w:rsidRDefault="00D31EAB" w:rsidP="00D31EAB">
      <w:pPr>
        <w:pStyle w:val="ListParagraph"/>
        <w:numPr>
          <w:ilvl w:val="0"/>
          <w:numId w:val="3"/>
        </w:numPr>
        <w:rPr>
          <w:lang w:val="de-DE"/>
        </w:rPr>
      </w:pPr>
      <w:r>
        <w:rPr>
          <w:lang w:val="de-DE"/>
        </w:rPr>
        <w:t>Fitness</w:t>
      </w:r>
    </w:p>
    <w:p w14:paraId="7FE37EAD" w14:textId="77777777" w:rsidR="00D31EAB" w:rsidRDefault="00D31EAB" w:rsidP="00D31EAB">
      <w:pPr>
        <w:pStyle w:val="ListParagraph"/>
        <w:numPr>
          <w:ilvl w:val="1"/>
          <w:numId w:val="3"/>
        </w:numPr>
        <w:rPr>
          <w:lang w:val="de-DE"/>
        </w:rPr>
      </w:pPr>
      <w:r>
        <w:rPr>
          <w:lang w:val="de-DE"/>
        </w:rPr>
        <w:t>Kleingeräte</w:t>
      </w:r>
    </w:p>
    <w:p w14:paraId="557FB7EB" w14:textId="77777777" w:rsidR="00D31EAB" w:rsidRPr="00D31EAB" w:rsidRDefault="00D31EAB" w:rsidP="00D31EAB">
      <w:pPr>
        <w:pStyle w:val="ListParagraph"/>
        <w:numPr>
          <w:ilvl w:val="1"/>
          <w:numId w:val="3"/>
        </w:numPr>
        <w:rPr>
          <w:lang w:val="de-DE"/>
        </w:rPr>
      </w:pPr>
      <w:r>
        <w:rPr>
          <w:lang w:val="de-DE"/>
        </w:rPr>
        <w:t>Großgeräte</w:t>
      </w:r>
    </w:p>
    <w:p w14:paraId="1FBFA2FE" w14:textId="77777777" w:rsidR="004011C6" w:rsidRDefault="004011C6">
      <w:pPr>
        <w:rPr>
          <w:lang w:val="de-DE"/>
        </w:rPr>
      </w:pPr>
    </w:p>
    <w:p w14:paraId="15DC9DFA" w14:textId="77777777" w:rsidR="004011C6" w:rsidRDefault="00D31EAB">
      <w:pPr>
        <w:rPr>
          <w:lang w:val="de-DE"/>
        </w:rPr>
      </w:pPr>
      <w:r>
        <w:rPr>
          <w:lang w:val="de-DE"/>
        </w:rPr>
        <w:t>Ein Bild von dem jeweiligen Leihprodukt wird jeweils angezeigt. Sobald ein passendes gefunden wird kann Dieses entliehen werden (siehe Szenario Produkt entleihen)</w:t>
      </w:r>
    </w:p>
    <w:p w14:paraId="4BA54009" w14:textId="08C8CA4E" w:rsidR="00D31EAB" w:rsidRDefault="00620E0F">
      <w:pPr>
        <w:rPr>
          <w:lang w:val="de-DE"/>
        </w:rPr>
      </w:pPr>
      <w:ins w:id="145" w:author="Mici &amp; Freddy Soare" w:date="2016-12-12T23:24:00Z">
        <w:r w:rsidRPr="00620E0F">
          <w:rPr>
            <w:noProof/>
            <w:lang w:eastAsia="en-GB"/>
          </w:rPr>
          <w:lastRenderedPageBreak/>
          <w:drawing>
            <wp:inline distT="0" distB="0" distL="0" distR="0" wp14:anchorId="1A05D64C" wp14:editId="05DD72A4">
              <wp:extent cx="5727700" cy="48393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839335"/>
                      </a:xfrm>
                      <a:prstGeom prst="rect">
                        <a:avLst/>
                      </a:prstGeom>
                    </pic:spPr>
                  </pic:pic>
                </a:graphicData>
              </a:graphic>
            </wp:inline>
          </w:drawing>
        </w:r>
      </w:ins>
      <w:r w:rsidR="00D31EAB">
        <w:rPr>
          <w:lang w:val="de-DE"/>
        </w:rPr>
        <w:br w:type="page"/>
      </w:r>
    </w:p>
    <w:p w14:paraId="1D96664C" w14:textId="77777777" w:rsidR="00D31EAB" w:rsidRDefault="00D31EAB" w:rsidP="00D31EAB">
      <w:pPr>
        <w:pStyle w:val="Heading1"/>
        <w:rPr>
          <w:lang w:val="de-DE"/>
        </w:rPr>
      </w:pPr>
      <w:commentRangeStart w:id="146"/>
      <w:r>
        <w:rPr>
          <w:lang w:val="de-DE"/>
        </w:rPr>
        <w:lastRenderedPageBreak/>
        <w:t>Szenario Produkt entleihen</w:t>
      </w:r>
    </w:p>
    <w:p w14:paraId="2DDF40F6" w14:textId="77777777" w:rsidR="00D31EAB" w:rsidDel="005553DD" w:rsidRDefault="00D31EAB">
      <w:pPr>
        <w:rPr>
          <w:del w:id="147" w:author="Mici &amp; Freddy Soare" w:date="2016-12-14T21:28:00Z"/>
          <w:lang w:val="de-DE"/>
        </w:rPr>
      </w:pPr>
    </w:p>
    <w:p w14:paraId="46561436" w14:textId="77777777" w:rsidR="005553DD" w:rsidRDefault="005553DD">
      <w:pPr>
        <w:rPr>
          <w:ins w:id="148" w:author="Mici &amp; Freddy Soare" w:date="2016-12-14T21:28:00Z"/>
          <w:lang w:val="de-DE"/>
        </w:rPr>
      </w:pPr>
    </w:p>
    <w:p w14:paraId="361D5EC7" w14:textId="1BDA1C2C" w:rsidR="00EF48D9" w:rsidRPr="00054827" w:rsidRDefault="005553DD">
      <w:pPr>
        <w:rPr>
          <w:ins w:id="149" w:author="Mici &amp; Freddy Soare" w:date="2016-12-14T21:30:00Z"/>
          <w:i/>
          <w:lang w:val="de-DE"/>
          <w:rPrChange w:id="150" w:author="Mici &amp; Freddy Soare" w:date="2016-12-14T21:42:00Z">
            <w:rPr>
              <w:ins w:id="151" w:author="Mici &amp; Freddy Soare" w:date="2016-12-14T21:30:00Z"/>
              <w:lang w:val="de-DE"/>
            </w:rPr>
          </w:rPrChange>
        </w:rPr>
      </w:pPr>
      <w:ins w:id="152" w:author="Mici &amp; Freddy Soare" w:date="2016-12-14T21:28:00Z">
        <w:r w:rsidRPr="00054827">
          <w:rPr>
            <w:i/>
            <w:lang w:val="de-DE"/>
            <w:rPrChange w:id="153" w:author="Mici &amp; Freddy Soare" w:date="2016-12-14T21:42:00Z">
              <w:rPr>
                <w:lang w:val="de-DE"/>
              </w:rPr>
            </w:rPrChange>
          </w:rPr>
          <w:t>„Kunde Alfred möchte sich einen Staubsauger ausleihen und hat in der Produktübersicht bereits einen Passenden gefunden, der von Kunde</w:t>
        </w:r>
      </w:ins>
      <w:ins w:id="154" w:author="Mici &amp; Freddy Soare" w:date="2016-12-14T21:29:00Z">
        <w:r w:rsidRPr="00054827">
          <w:rPr>
            <w:i/>
            <w:lang w:val="de-DE"/>
            <w:rPrChange w:id="155" w:author="Mici &amp; Freddy Soare" w:date="2016-12-14T21:42:00Z">
              <w:rPr>
                <w:lang w:val="de-DE"/>
              </w:rPr>
            </w:rPrChange>
          </w:rPr>
          <w:t xml:space="preserve"> Simon angeboten wird. Über die App sendet er eine Benachrichtigung an Simon mit der Notiz: </w:t>
        </w:r>
      </w:ins>
      <w:ins w:id="156" w:author="Mici &amp; Freddy Soare" w:date="2016-12-14T21:30:00Z">
        <w:r w:rsidRPr="00054827">
          <w:rPr>
            <w:i/>
            <w:lang w:val="de-DE"/>
            <w:rPrChange w:id="157" w:author="Mici &amp; Freddy Soare" w:date="2016-12-14T21:42:00Z">
              <w:rPr>
                <w:lang w:val="de-DE"/>
              </w:rPr>
            </w:rPrChange>
          </w:rPr>
          <w:t>&gt;&gt;Eltern von Freundin kommen zu Besuch und suche nach einem Staubsauger fürs Wochenende&lt;&lt;</w:t>
        </w:r>
      </w:ins>
    </w:p>
    <w:p w14:paraId="2742D577" w14:textId="33D843E6" w:rsidR="005553DD" w:rsidRPr="00054827" w:rsidRDefault="005553DD">
      <w:pPr>
        <w:rPr>
          <w:ins w:id="158" w:author="Mici &amp; Freddy Soare" w:date="2016-12-14T21:36:00Z"/>
          <w:i/>
          <w:lang w:val="de-DE"/>
          <w:rPrChange w:id="159" w:author="Mici &amp; Freddy Soare" w:date="2016-12-14T21:42:00Z">
            <w:rPr>
              <w:ins w:id="160" w:author="Mici &amp; Freddy Soare" w:date="2016-12-14T21:36:00Z"/>
              <w:lang w:val="de-DE"/>
            </w:rPr>
          </w:rPrChange>
        </w:rPr>
      </w:pPr>
      <w:ins w:id="161" w:author="Mici &amp; Freddy Soare" w:date="2016-12-14T21:31:00Z">
        <w:r w:rsidRPr="00054827">
          <w:rPr>
            <w:i/>
            <w:lang w:val="de-DE"/>
            <w:rPrChange w:id="162" w:author="Mici &amp; Freddy Soare" w:date="2016-12-14T21:42:00Z">
              <w:rPr>
                <w:lang w:val="de-DE"/>
              </w:rPr>
            </w:rPrChange>
          </w:rPr>
          <w:t xml:space="preserve">Kunde Simon </w:t>
        </w:r>
      </w:ins>
      <w:ins w:id="163" w:author="Mici &amp; Freddy Soare" w:date="2016-12-14T21:32:00Z">
        <w:r w:rsidR="00EF48D9" w:rsidRPr="00054827">
          <w:rPr>
            <w:i/>
            <w:lang w:val="de-DE"/>
            <w:rPrChange w:id="164" w:author="Mici &amp; Freddy Soare" w:date="2016-12-14T21:42:00Z">
              <w:rPr>
                <w:lang w:val="de-DE"/>
              </w:rPr>
            </w:rPrChange>
          </w:rPr>
          <w:t>bekommt eine Notifikation auf seinem Smartphone. Er liest die Nachricht von Kunde A</w:t>
        </w:r>
        <w:r w:rsidR="00054827" w:rsidRPr="00054827">
          <w:rPr>
            <w:i/>
            <w:lang w:val="de-DE"/>
            <w:rPrChange w:id="165" w:author="Mici &amp; Freddy Soare" w:date="2016-12-14T21:42:00Z">
              <w:rPr>
                <w:lang w:val="de-DE"/>
              </w:rPr>
            </w:rPrChange>
          </w:rPr>
          <w:t xml:space="preserve">lfred und bestätigt die Anfrage, da er besonders </w:t>
        </w:r>
      </w:ins>
      <w:ins w:id="166" w:author="Mici &amp; Freddy Soare" w:date="2016-12-14T21:42:00Z">
        <w:r w:rsidR="00054827" w:rsidRPr="00054827">
          <w:rPr>
            <w:i/>
            <w:lang w:val="de-DE"/>
            <w:rPrChange w:id="167" w:author="Mici &amp; Freddy Soare" w:date="2016-12-14T21:42:00Z">
              <w:rPr>
                <w:lang w:val="de-DE"/>
              </w:rPr>
            </w:rPrChange>
          </w:rPr>
          <w:t>hilfsbereit</w:t>
        </w:r>
      </w:ins>
      <w:ins w:id="168" w:author="Mici &amp; Freddy Soare" w:date="2016-12-14T21:32:00Z">
        <w:r w:rsidR="00054827" w:rsidRPr="00054827">
          <w:rPr>
            <w:i/>
            <w:lang w:val="de-DE"/>
            <w:rPrChange w:id="169" w:author="Mici &amp; Freddy Soare" w:date="2016-12-14T21:42:00Z">
              <w:rPr>
                <w:lang w:val="de-DE"/>
              </w:rPr>
            </w:rPrChange>
          </w:rPr>
          <w:t xml:space="preserve"> und nett ist.</w:t>
        </w:r>
      </w:ins>
    </w:p>
    <w:p w14:paraId="36BC6DC1" w14:textId="77777777" w:rsidR="00EF48D9" w:rsidRPr="00054827" w:rsidRDefault="00EF48D9">
      <w:pPr>
        <w:rPr>
          <w:ins w:id="170" w:author="Mici &amp; Freddy Soare" w:date="2016-12-14T21:32:00Z"/>
          <w:i/>
          <w:lang w:val="de-DE"/>
          <w:rPrChange w:id="171" w:author="Mici &amp; Freddy Soare" w:date="2016-12-14T21:42:00Z">
            <w:rPr>
              <w:ins w:id="172" w:author="Mici &amp; Freddy Soare" w:date="2016-12-14T21:32:00Z"/>
              <w:lang w:val="de-DE"/>
            </w:rPr>
          </w:rPrChange>
        </w:rPr>
      </w:pPr>
    </w:p>
    <w:p w14:paraId="684CCD53" w14:textId="3105B5ED" w:rsidR="00EF48D9" w:rsidRPr="00054827" w:rsidRDefault="00EF48D9">
      <w:pPr>
        <w:rPr>
          <w:ins w:id="173" w:author="Mici &amp; Freddy Soare" w:date="2016-12-14T21:36:00Z"/>
          <w:i/>
          <w:lang w:val="de-DE"/>
          <w:rPrChange w:id="174" w:author="Mici &amp; Freddy Soare" w:date="2016-12-14T21:42:00Z">
            <w:rPr>
              <w:ins w:id="175" w:author="Mici &amp; Freddy Soare" w:date="2016-12-14T21:36:00Z"/>
              <w:lang w:val="de-DE"/>
            </w:rPr>
          </w:rPrChange>
        </w:rPr>
      </w:pPr>
      <w:ins w:id="176" w:author="Mici &amp; Freddy Soare" w:date="2016-12-14T21:34:00Z">
        <w:r w:rsidRPr="00054827">
          <w:rPr>
            <w:i/>
            <w:lang w:val="de-DE"/>
            <w:rPrChange w:id="177" w:author="Mici &amp; Freddy Soare" w:date="2016-12-14T21:42:00Z">
              <w:rPr>
                <w:lang w:val="de-DE"/>
              </w:rPr>
            </w:rPrChange>
          </w:rPr>
          <w:t xml:space="preserve">In der Zwischenzeit hat Kunde Alfred die gleiche Anfrage an Kunde Max gerichtet, doch dieser hat die Anfrage </w:t>
        </w:r>
      </w:ins>
      <w:ins w:id="178" w:author="Mici &amp; Freddy Soare" w:date="2016-12-14T21:35:00Z">
        <w:r w:rsidRPr="00054827">
          <w:rPr>
            <w:i/>
            <w:lang w:val="de-DE"/>
            <w:rPrChange w:id="179" w:author="Mici &amp; Freddy Soare" w:date="2016-12-14T21:42:00Z">
              <w:rPr>
                <w:lang w:val="de-DE"/>
              </w:rPr>
            </w:rPrChange>
          </w:rPr>
          <w:t>abgelehnt</w:t>
        </w:r>
      </w:ins>
      <w:ins w:id="180" w:author="Mici &amp; Freddy Soare" w:date="2016-12-14T21:34:00Z">
        <w:r w:rsidRPr="00054827">
          <w:rPr>
            <w:i/>
            <w:lang w:val="de-DE"/>
            <w:rPrChange w:id="181" w:author="Mici &amp; Freddy Soare" w:date="2016-12-14T21:42:00Z">
              <w:rPr>
                <w:lang w:val="de-DE"/>
              </w:rPr>
            </w:rPrChange>
          </w:rPr>
          <w:t xml:space="preserve">, mit der Begründung er sei </w:t>
        </w:r>
      </w:ins>
      <w:ins w:id="182" w:author="Mici &amp; Freddy Soare" w:date="2016-12-14T21:35:00Z">
        <w:r w:rsidRPr="00054827">
          <w:rPr>
            <w:i/>
            <w:lang w:val="de-DE"/>
            <w:rPrChange w:id="183" w:author="Mici &amp; Freddy Soare" w:date="2016-12-14T21:42:00Z">
              <w:rPr>
                <w:lang w:val="de-DE"/>
              </w:rPr>
            </w:rPrChange>
          </w:rPr>
          <w:t>auf Urlaub im Fürstentum Niederösterreich.</w:t>
        </w:r>
      </w:ins>
    </w:p>
    <w:p w14:paraId="75CB54FC" w14:textId="77777777" w:rsidR="00EF48D9" w:rsidRPr="00054827" w:rsidRDefault="00EF48D9">
      <w:pPr>
        <w:rPr>
          <w:ins w:id="184" w:author="Mici &amp; Freddy Soare" w:date="2016-12-14T21:35:00Z"/>
          <w:i/>
          <w:lang w:val="de-DE"/>
          <w:rPrChange w:id="185" w:author="Mici &amp; Freddy Soare" w:date="2016-12-14T21:42:00Z">
            <w:rPr>
              <w:ins w:id="186" w:author="Mici &amp; Freddy Soare" w:date="2016-12-14T21:35:00Z"/>
              <w:lang w:val="de-DE"/>
            </w:rPr>
          </w:rPrChange>
        </w:rPr>
      </w:pPr>
    </w:p>
    <w:p w14:paraId="34B7BF48" w14:textId="43218322" w:rsidR="00054827" w:rsidRPr="00054827" w:rsidRDefault="00EF48D9">
      <w:pPr>
        <w:rPr>
          <w:ins w:id="187" w:author="Mici &amp; Freddy Soare" w:date="2016-12-14T21:39:00Z"/>
          <w:i/>
          <w:lang w:val="de-DE"/>
          <w:rPrChange w:id="188" w:author="Mici &amp; Freddy Soare" w:date="2016-12-14T21:42:00Z">
            <w:rPr>
              <w:ins w:id="189" w:author="Mici &amp; Freddy Soare" w:date="2016-12-14T21:39:00Z"/>
              <w:lang w:val="de-DE"/>
            </w:rPr>
          </w:rPrChange>
        </w:rPr>
      </w:pPr>
      <w:ins w:id="190" w:author="Mici &amp; Freddy Soare" w:date="2016-12-14T21:36:00Z">
        <w:r w:rsidRPr="00054827">
          <w:rPr>
            <w:i/>
            <w:lang w:val="de-DE"/>
            <w:rPrChange w:id="191" w:author="Mici &amp; Freddy Soare" w:date="2016-12-14T21:42:00Z">
              <w:rPr>
                <w:lang w:val="de-DE"/>
              </w:rPr>
            </w:rPrChange>
          </w:rPr>
          <w:t xml:space="preserve">Kunde Alfred empfängt die Bestätigung von Simon und die Kontaktdaten. Via SMS machen sie sich </w:t>
        </w:r>
      </w:ins>
      <w:ins w:id="192" w:author="Mici &amp; Freddy Soare" w:date="2016-12-14T21:40:00Z">
        <w:r w:rsidR="00054827" w:rsidRPr="00054827">
          <w:rPr>
            <w:i/>
            <w:lang w:val="de-DE"/>
            <w:rPrChange w:id="193" w:author="Mici &amp; Freddy Soare" w:date="2016-12-14T21:42:00Z">
              <w:rPr>
                <w:lang w:val="de-DE"/>
              </w:rPr>
            </w:rPrChange>
          </w:rPr>
          <w:t>Zeit</w:t>
        </w:r>
      </w:ins>
      <w:ins w:id="194" w:author="Mici &amp; Freddy Soare" w:date="2016-12-14T21:36:00Z">
        <w:r w:rsidRPr="00054827">
          <w:rPr>
            <w:i/>
            <w:lang w:val="de-DE"/>
            <w:rPrChange w:id="195" w:author="Mici &amp; Freddy Soare" w:date="2016-12-14T21:42:00Z">
              <w:rPr>
                <w:lang w:val="de-DE"/>
              </w:rPr>
            </w:rPrChange>
          </w:rPr>
          <w:t xml:space="preserve"> und Treffpunkt aus.</w:t>
        </w:r>
      </w:ins>
      <w:ins w:id="196" w:author="Mici &amp; Freddy Soare" w:date="2016-12-14T21:39:00Z">
        <w:r w:rsidR="00054827" w:rsidRPr="00054827">
          <w:rPr>
            <w:i/>
            <w:lang w:val="de-DE"/>
            <w:rPrChange w:id="197" w:author="Mici &amp; Freddy Soare" w:date="2016-12-14T21:42:00Z">
              <w:rPr>
                <w:lang w:val="de-DE"/>
              </w:rPr>
            </w:rPrChange>
          </w:rPr>
          <w:t xml:space="preserve"> </w:t>
        </w:r>
      </w:ins>
    </w:p>
    <w:p w14:paraId="02F84E2A" w14:textId="77777777" w:rsidR="00054827" w:rsidRPr="00054827" w:rsidRDefault="00054827">
      <w:pPr>
        <w:rPr>
          <w:ins w:id="198" w:author="Mici &amp; Freddy Soare" w:date="2016-12-14T21:39:00Z"/>
          <w:i/>
          <w:lang w:val="de-DE"/>
          <w:rPrChange w:id="199" w:author="Mici &amp; Freddy Soare" w:date="2016-12-14T21:42:00Z">
            <w:rPr>
              <w:ins w:id="200" w:author="Mici &amp; Freddy Soare" w:date="2016-12-14T21:39:00Z"/>
              <w:lang w:val="de-DE"/>
            </w:rPr>
          </w:rPrChange>
        </w:rPr>
      </w:pPr>
    </w:p>
    <w:p w14:paraId="05BE4683" w14:textId="7683ECF2" w:rsidR="00054827" w:rsidRPr="00054827" w:rsidRDefault="00054827">
      <w:pPr>
        <w:rPr>
          <w:ins w:id="201" w:author="Mici &amp; Freddy Soare" w:date="2016-12-14T21:39:00Z"/>
          <w:i/>
          <w:lang w:val="de-DE"/>
          <w:rPrChange w:id="202" w:author="Mici &amp; Freddy Soare" w:date="2016-12-14T21:42:00Z">
            <w:rPr>
              <w:ins w:id="203" w:author="Mici &amp; Freddy Soare" w:date="2016-12-14T21:39:00Z"/>
              <w:lang w:val="de-DE"/>
            </w:rPr>
          </w:rPrChange>
        </w:rPr>
      </w:pPr>
      <w:ins w:id="204" w:author="Mici &amp; Freddy Soare" w:date="2016-12-14T21:39:00Z">
        <w:r w:rsidRPr="00054827">
          <w:rPr>
            <w:i/>
            <w:lang w:val="de-DE"/>
            <w:rPrChange w:id="205" w:author="Mici &amp; Freddy Soare" w:date="2016-12-14T21:42:00Z">
              <w:rPr>
                <w:lang w:val="de-DE"/>
              </w:rPr>
            </w:rPrChange>
          </w:rPr>
          <w:t>Bei der Übergabe bestätigen Kunde Alfred und Kunde Simon den Transfer und bekommen vom Server eine Bestätigung.</w:t>
        </w:r>
      </w:ins>
      <w:ins w:id="206" w:author="Mici &amp; Freddy Soare" w:date="2016-12-14T21:41:00Z">
        <w:r w:rsidRPr="00054827">
          <w:rPr>
            <w:i/>
            <w:lang w:val="de-DE"/>
            <w:rPrChange w:id="207" w:author="Mici &amp; Freddy Soare" w:date="2016-12-14T21:42:00Z">
              <w:rPr>
                <w:lang w:val="de-DE"/>
              </w:rPr>
            </w:rPrChange>
          </w:rPr>
          <w:t xml:space="preserve"> Kunde</w:t>
        </w:r>
      </w:ins>
      <w:ins w:id="208" w:author="Mici &amp; Freddy Soare" w:date="2016-12-14T21:40:00Z">
        <w:r w:rsidRPr="00054827">
          <w:rPr>
            <w:i/>
            <w:lang w:val="de-DE"/>
            <w:rPrChange w:id="209" w:author="Mici &amp; Freddy Soare" w:date="2016-12-14T21:42:00Z">
              <w:rPr>
                <w:lang w:val="de-DE"/>
              </w:rPr>
            </w:rPrChange>
          </w:rPr>
          <w:t xml:space="preserve"> Simon bekommt 10 Karma Punkte.</w:t>
        </w:r>
      </w:ins>
    </w:p>
    <w:p w14:paraId="55121005" w14:textId="77777777" w:rsidR="00054827" w:rsidRPr="00054827" w:rsidRDefault="00054827">
      <w:pPr>
        <w:rPr>
          <w:ins w:id="210" w:author="Mici &amp; Freddy Soare" w:date="2016-12-14T21:39:00Z"/>
          <w:i/>
          <w:lang w:val="de-DE"/>
          <w:rPrChange w:id="211" w:author="Mici &amp; Freddy Soare" w:date="2016-12-14T21:42:00Z">
            <w:rPr>
              <w:ins w:id="212" w:author="Mici &amp; Freddy Soare" w:date="2016-12-14T21:39:00Z"/>
              <w:lang w:val="de-DE"/>
            </w:rPr>
          </w:rPrChange>
        </w:rPr>
      </w:pPr>
    </w:p>
    <w:p w14:paraId="58873E1D" w14:textId="57CBC258" w:rsidR="00054827" w:rsidRPr="00054827" w:rsidRDefault="00054827">
      <w:pPr>
        <w:rPr>
          <w:ins w:id="213" w:author="Mici &amp; Freddy Soare" w:date="2016-12-14T21:39:00Z"/>
          <w:i/>
          <w:lang w:val="de-DE"/>
          <w:rPrChange w:id="214" w:author="Mici &amp; Freddy Soare" w:date="2016-12-14T21:42:00Z">
            <w:rPr>
              <w:ins w:id="215" w:author="Mici &amp; Freddy Soare" w:date="2016-12-14T21:39:00Z"/>
              <w:lang w:val="de-DE"/>
            </w:rPr>
          </w:rPrChange>
        </w:rPr>
      </w:pPr>
      <w:ins w:id="216" w:author="Mici &amp; Freddy Soare" w:date="2016-12-14T21:39:00Z">
        <w:r w:rsidRPr="00054827">
          <w:rPr>
            <w:i/>
            <w:lang w:val="de-DE"/>
            <w:rPrChange w:id="217" w:author="Mici &amp; Freddy Soare" w:date="2016-12-14T21:42:00Z">
              <w:rPr>
                <w:lang w:val="de-DE"/>
              </w:rPr>
            </w:rPrChange>
          </w:rPr>
          <w:t xml:space="preserve">Kunde Alfred schafft es noch rechtzeitig seine Wohnung auf Vordermann zu bringen. Nach dem Wochenende machen sich Kunde Alfred und Kunde Simon erneut Zeit und Treffpunkt via SMS aus. </w:t>
        </w:r>
      </w:ins>
      <w:ins w:id="218" w:author="Mici &amp; Freddy Soare" w:date="2016-12-14T21:41:00Z">
        <w:r w:rsidRPr="00054827">
          <w:rPr>
            <w:i/>
            <w:lang w:val="de-DE"/>
            <w:rPrChange w:id="219" w:author="Mici &amp; Freddy Soare" w:date="2016-12-14T21:42:00Z">
              <w:rPr>
                <w:lang w:val="de-DE"/>
              </w:rPr>
            </w:rPrChange>
          </w:rPr>
          <w:t>Bei der Übergabe bestätigen Kunde Alfred und Kunde Simon den Transfer und bekommen vom Server eine Bestätigung</w:t>
        </w:r>
        <w:r w:rsidRPr="00054827">
          <w:rPr>
            <w:i/>
            <w:lang w:val="de-DE"/>
            <w:rPrChange w:id="220" w:author="Mici &amp; Freddy Soare" w:date="2016-12-14T21:42:00Z">
              <w:rPr>
                <w:lang w:val="de-DE"/>
              </w:rPr>
            </w:rPrChange>
          </w:rPr>
          <w:t>. Kunde Alfred bekommt 1 Karma Punkt.“</w:t>
        </w:r>
      </w:ins>
    </w:p>
    <w:p w14:paraId="30FD7306" w14:textId="77777777" w:rsidR="00054827" w:rsidRDefault="00054827">
      <w:pPr>
        <w:rPr>
          <w:ins w:id="221" w:author="Mici &amp; Freddy Soare" w:date="2016-12-14T21:39:00Z"/>
          <w:lang w:val="de-DE"/>
        </w:rPr>
      </w:pPr>
    </w:p>
    <w:p w14:paraId="0632738B" w14:textId="5E9EA63C" w:rsidR="00054827" w:rsidRPr="00054827" w:rsidRDefault="00054827">
      <w:pPr>
        <w:rPr>
          <w:ins w:id="222" w:author="Mici &amp; Freddy Soare" w:date="2016-12-14T21:28:00Z"/>
          <w:b/>
          <w:lang w:val="de-DE"/>
          <w:rPrChange w:id="223" w:author="Mici &amp; Freddy Soare" w:date="2016-12-14T21:43:00Z">
            <w:rPr>
              <w:ins w:id="224" w:author="Mici &amp; Freddy Soare" w:date="2016-12-14T21:28:00Z"/>
              <w:lang w:val="de-DE"/>
            </w:rPr>
          </w:rPrChange>
        </w:rPr>
      </w:pPr>
      <w:ins w:id="225" w:author="Mici &amp; Freddy Soare" w:date="2016-12-14T21:43:00Z">
        <w:r w:rsidRPr="003A4242">
          <w:rPr>
            <w:b/>
            <w:lang w:val="de-DE"/>
          </w:rPr>
          <w:t>Generische Implementierungsdetails:</w:t>
        </w:r>
      </w:ins>
    </w:p>
    <w:p w14:paraId="41973E22" w14:textId="77777777" w:rsidR="005553DD" w:rsidRDefault="005553DD">
      <w:pPr>
        <w:rPr>
          <w:ins w:id="226" w:author="Mici &amp; Freddy Soare" w:date="2016-12-14T21:28:00Z"/>
          <w:lang w:val="de-DE"/>
        </w:rPr>
      </w:pPr>
    </w:p>
    <w:p w14:paraId="0DA6CD5A" w14:textId="3B366D13" w:rsidR="005E5830" w:rsidRDefault="00D31EAB">
      <w:pPr>
        <w:rPr>
          <w:ins w:id="227" w:author="Mici &amp; Freddy Soare" w:date="2016-12-12T21:11:00Z"/>
          <w:lang w:val="de-DE"/>
        </w:rPr>
      </w:pPr>
      <w:r>
        <w:rPr>
          <w:lang w:val="de-DE"/>
        </w:rPr>
        <w:t xml:space="preserve">Findet </w:t>
      </w:r>
      <w:r w:rsidR="0017169E">
        <w:rPr>
          <w:lang w:val="de-DE"/>
        </w:rPr>
        <w:t xml:space="preserve">ein Mitglied </w:t>
      </w:r>
      <w:r w:rsidR="001610D2">
        <w:rPr>
          <w:lang w:val="de-DE"/>
        </w:rPr>
        <w:t xml:space="preserve">ein passendes Produkt, kann er </w:t>
      </w:r>
      <w:ins w:id="228" w:author="Mici &amp; Freddy Soare" w:date="2016-12-12T21:11:00Z">
        <w:r w:rsidR="005E5830">
          <w:rPr>
            <w:lang w:val="de-DE"/>
          </w:rPr>
          <w:t>D</w:t>
        </w:r>
      </w:ins>
      <w:del w:id="229" w:author="Mici &amp; Freddy Soare" w:date="2016-12-12T21:11:00Z">
        <w:r w:rsidR="001610D2" w:rsidDel="005E5830">
          <w:rPr>
            <w:lang w:val="de-DE"/>
          </w:rPr>
          <w:delText>d</w:delText>
        </w:r>
      </w:del>
      <w:r w:rsidR="001610D2">
        <w:rPr>
          <w:lang w:val="de-DE"/>
        </w:rPr>
        <w:t xml:space="preserve">ieses entleihen. </w:t>
      </w:r>
      <w:ins w:id="230" w:author="Mici &amp; Freddy Soare" w:date="2016-12-12T21:12:00Z">
        <w:r w:rsidR="005E5830">
          <w:rPr>
            <w:lang w:val="de-DE"/>
          </w:rPr>
          <w:t>Hierfür muss zuerst eine Anfrage an den Anbieter gestellt werden. In einem Textfeld können zusätzliche Infos an den Anbieter gesendet werden, wie zum Beispiel wie lange beabsichtigt wird das Produkt auszuleihen.</w:t>
        </w:r>
      </w:ins>
    </w:p>
    <w:p w14:paraId="26BEF1E4" w14:textId="77777777" w:rsidR="005E5830" w:rsidRDefault="005E5830">
      <w:pPr>
        <w:rPr>
          <w:ins w:id="231" w:author="Mici &amp; Freddy Soare" w:date="2016-12-12T21:11:00Z"/>
          <w:lang w:val="de-DE"/>
        </w:rPr>
      </w:pPr>
    </w:p>
    <w:p w14:paraId="68CBDE8D" w14:textId="36889F4A" w:rsidR="004011C6" w:rsidDel="005E5830" w:rsidRDefault="001610D2">
      <w:pPr>
        <w:rPr>
          <w:del w:id="232" w:author="Mici &amp; Freddy Soare" w:date="2016-12-12T21:13:00Z"/>
          <w:lang w:val="de-DE"/>
        </w:rPr>
      </w:pPr>
      <w:del w:id="233" w:author="Mici &amp; Freddy Soare" w:date="2016-12-12T21:11:00Z">
        <w:r w:rsidDel="005E5830">
          <w:rPr>
            <w:lang w:val="de-DE"/>
          </w:rPr>
          <w:delText xml:space="preserve">Hierfür muss er zuerst angeben, bis wann (über einen Datepicker, wobei nur Daten aus der Zukunft angezeigt werden) er das Gerät entleihen möchte. </w:delText>
        </w:r>
      </w:del>
      <w:del w:id="234" w:author="Mici &amp; Freddy Soare" w:date="2016-12-12T21:13:00Z">
        <w:r w:rsidR="0017169E" w:rsidDel="005E5830">
          <w:rPr>
            <w:lang w:val="de-DE"/>
          </w:rPr>
          <w:delText xml:space="preserve">Eine Anfrage wird an den </w:delText>
        </w:r>
      </w:del>
      <w:del w:id="235" w:author="Mici &amp; Freddy Soare" w:date="2016-12-12T21:12:00Z">
        <w:r w:rsidR="003836A8" w:rsidDel="005E5830">
          <w:rPr>
            <w:lang w:val="de-DE"/>
          </w:rPr>
          <w:delText>Ausleiher</w:delText>
        </w:r>
      </w:del>
      <w:del w:id="236" w:author="Mici &amp; Freddy Soare" w:date="2016-12-12T21:13:00Z">
        <w:r w:rsidR="003836A8" w:rsidDel="005E5830">
          <w:rPr>
            <w:lang w:val="de-DE"/>
          </w:rPr>
          <w:delText xml:space="preserve"> gestellt</w:delText>
        </w:r>
      </w:del>
      <w:del w:id="237" w:author="Mici &amp; Freddy Soare" w:date="2016-12-12T21:11:00Z">
        <w:r w:rsidR="003836A8" w:rsidDel="005E5830">
          <w:rPr>
            <w:lang w:val="de-DE"/>
          </w:rPr>
          <w:delText>, muss jedoch zuvor mit dem Fingerprint oder Passwort bestätigt werden.</w:delText>
        </w:r>
      </w:del>
    </w:p>
    <w:p w14:paraId="7025C879" w14:textId="77777777" w:rsidR="0017169E" w:rsidRDefault="0017169E">
      <w:pPr>
        <w:rPr>
          <w:lang w:val="de-DE"/>
        </w:rPr>
      </w:pPr>
    </w:p>
    <w:p w14:paraId="7488B075" w14:textId="3D5BC1B3" w:rsidR="0017169E" w:rsidRDefault="0017169E">
      <w:pPr>
        <w:rPr>
          <w:lang w:val="de-DE"/>
        </w:rPr>
      </w:pPr>
      <w:r>
        <w:rPr>
          <w:lang w:val="de-DE"/>
        </w:rPr>
        <w:t xml:space="preserve">Der </w:t>
      </w:r>
      <w:del w:id="238" w:author="Mici &amp; Freddy Soare" w:date="2016-12-12T21:12:00Z">
        <w:r w:rsidR="003836A8" w:rsidDel="005E5830">
          <w:rPr>
            <w:lang w:val="de-DE"/>
          </w:rPr>
          <w:delText>Ausleiher</w:delText>
        </w:r>
      </w:del>
      <w:ins w:id="239" w:author="Mici &amp; Freddy Soare" w:date="2016-12-12T21:12:00Z">
        <w:r w:rsidR="005E5830">
          <w:rPr>
            <w:lang w:val="de-DE"/>
          </w:rPr>
          <w:t>Anbieter</w:t>
        </w:r>
      </w:ins>
      <w:r w:rsidR="003836A8">
        <w:rPr>
          <w:lang w:val="de-DE"/>
        </w:rPr>
        <w:t xml:space="preserve"> </w:t>
      </w:r>
      <w:r>
        <w:rPr>
          <w:lang w:val="de-DE"/>
        </w:rPr>
        <w:t xml:space="preserve">bekommt auf sein Smartphone eine Benachrichtigung „Mitglied XY möchte Produkt YX von Ihnen entleihen“. Der </w:t>
      </w:r>
      <w:del w:id="240" w:author="Mici &amp; Freddy Soare" w:date="2016-12-12T21:12:00Z">
        <w:r w:rsidR="003836A8" w:rsidDel="005E5830">
          <w:rPr>
            <w:lang w:val="de-DE"/>
          </w:rPr>
          <w:delText>Ausleiher</w:delText>
        </w:r>
      </w:del>
      <w:ins w:id="241" w:author="Mici &amp; Freddy Soare" w:date="2016-12-12T21:12:00Z">
        <w:r w:rsidR="005E5830">
          <w:rPr>
            <w:lang w:val="de-DE"/>
          </w:rPr>
          <w:t>Anbieter</w:t>
        </w:r>
      </w:ins>
      <w:r w:rsidR="003836A8">
        <w:rPr>
          <w:lang w:val="de-DE"/>
        </w:rPr>
        <w:t xml:space="preserve"> </w:t>
      </w:r>
      <w:r>
        <w:rPr>
          <w:lang w:val="de-DE"/>
        </w:rPr>
        <w:t xml:space="preserve">kann auswählen, ob er dieses Produkt entlehnen möchte oder verweigert. </w:t>
      </w:r>
      <w:del w:id="242" w:author="Mici &amp; Freddy Soare" w:date="2016-12-12T21:15:00Z">
        <w:r w:rsidDel="00013FEA">
          <w:rPr>
            <w:lang w:val="de-DE"/>
          </w:rPr>
          <w:delText xml:space="preserve">Falls der </w:delText>
        </w:r>
      </w:del>
      <w:del w:id="243" w:author="Mici &amp; Freddy Soare" w:date="2016-12-12T21:12:00Z">
        <w:r w:rsidR="003836A8" w:rsidDel="005E5830">
          <w:rPr>
            <w:lang w:val="de-DE"/>
          </w:rPr>
          <w:delText>Ausleiher</w:delText>
        </w:r>
      </w:del>
      <w:del w:id="244" w:author="Mici &amp; Freddy Soare" w:date="2016-12-12T21:15:00Z">
        <w:r w:rsidR="003836A8" w:rsidDel="00013FEA">
          <w:rPr>
            <w:lang w:val="de-DE"/>
          </w:rPr>
          <w:delText xml:space="preserve"> </w:delText>
        </w:r>
        <w:r w:rsidDel="00013FEA">
          <w:rPr>
            <w:lang w:val="de-DE"/>
          </w:rPr>
          <w:delText xml:space="preserve">die Anfrage akzepiert, kann er über einen Datepicker ein Zeitfenster (Von – Bis) auswählen, an dem dieses Produkt </w:delText>
        </w:r>
        <w:r w:rsidR="003836A8" w:rsidDel="00013FEA">
          <w:rPr>
            <w:lang w:val="de-DE"/>
          </w:rPr>
          <w:delText>entlehnt</w:delText>
        </w:r>
        <w:r w:rsidDel="00013FEA">
          <w:rPr>
            <w:lang w:val="de-DE"/>
          </w:rPr>
          <w:delText xml:space="preserve"> werden kann.</w:delText>
        </w:r>
      </w:del>
      <w:ins w:id="245" w:author="Mici &amp; Freddy Soare" w:date="2016-12-12T21:15:00Z">
        <w:r w:rsidR="00013FEA">
          <w:rPr>
            <w:lang w:val="de-DE"/>
          </w:rPr>
          <w:t xml:space="preserve">In beiden Fällen kann der Anbieter Feedback an den </w:t>
        </w:r>
        <w:proofErr w:type="spellStart"/>
        <w:r w:rsidR="00013FEA">
          <w:rPr>
            <w:lang w:val="de-DE"/>
          </w:rPr>
          <w:t>Entlehner</w:t>
        </w:r>
        <w:proofErr w:type="spellEnd"/>
        <w:r w:rsidR="00013FEA">
          <w:rPr>
            <w:lang w:val="de-DE"/>
          </w:rPr>
          <w:t xml:space="preserve"> senden. </w:t>
        </w:r>
      </w:ins>
    </w:p>
    <w:p w14:paraId="3AE664ED" w14:textId="77777777" w:rsidR="0017169E" w:rsidRDefault="0017169E">
      <w:pPr>
        <w:rPr>
          <w:lang w:val="de-DE"/>
        </w:rPr>
      </w:pPr>
    </w:p>
    <w:p w14:paraId="33BAABA5" w14:textId="6BDD9766" w:rsidR="003836A8" w:rsidRDefault="003836A8">
      <w:pPr>
        <w:rPr>
          <w:lang w:val="de-DE"/>
        </w:rPr>
      </w:pPr>
      <w:r>
        <w:rPr>
          <w:lang w:val="de-DE"/>
        </w:rPr>
        <w:t xml:space="preserve">Der </w:t>
      </w:r>
      <w:proofErr w:type="spellStart"/>
      <w:r>
        <w:rPr>
          <w:lang w:val="de-DE"/>
        </w:rPr>
        <w:t>Entlehner</w:t>
      </w:r>
      <w:proofErr w:type="spellEnd"/>
      <w:r>
        <w:rPr>
          <w:lang w:val="de-DE"/>
        </w:rPr>
        <w:t xml:space="preserve"> bekommt eine Benachrichtigung, ob seine Anfrage erfolgreich war oder abgelehnt wurde. Im </w:t>
      </w:r>
      <w:del w:id="246" w:author="Mici &amp; Freddy Soare" w:date="2016-12-12T21:16:00Z">
        <w:r w:rsidDel="00013FEA">
          <w:rPr>
            <w:lang w:val="de-DE"/>
          </w:rPr>
          <w:delText>Erfolg Fall</w:delText>
        </w:r>
      </w:del>
      <w:proofErr w:type="spellStart"/>
      <w:ins w:id="247" w:author="Mici &amp; Freddy Soare" w:date="2016-12-12T21:16:00Z">
        <w:r w:rsidR="00013FEA">
          <w:rPr>
            <w:lang w:val="de-DE"/>
          </w:rPr>
          <w:t>Erfolgfall</w:t>
        </w:r>
      </w:ins>
      <w:proofErr w:type="spellEnd"/>
      <w:r>
        <w:rPr>
          <w:lang w:val="de-DE"/>
        </w:rPr>
        <w:t xml:space="preserve"> sieht der </w:t>
      </w:r>
      <w:proofErr w:type="spellStart"/>
      <w:r>
        <w:rPr>
          <w:lang w:val="de-DE"/>
        </w:rPr>
        <w:t>Entlehner</w:t>
      </w:r>
      <w:proofErr w:type="spellEnd"/>
      <w:r>
        <w:rPr>
          <w:lang w:val="de-DE"/>
        </w:rPr>
        <w:t xml:space="preserve"> die E-Mailadresse und Telefonnummer des </w:t>
      </w:r>
      <w:del w:id="248" w:author="Mici &amp; Freddy Soare" w:date="2016-12-12T21:12:00Z">
        <w:r w:rsidDel="005E5830">
          <w:rPr>
            <w:lang w:val="de-DE"/>
          </w:rPr>
          <w:delText>Ausleiher</w:delText>
        </w:r>
      </w:del>
      <w:ins w:id="249" w:author="Mici &amp; Freddy Soare" w:date="2016-12-12T21:12:00Z">
        <w:r w:rsidR="005E5830">
          <w:rPr>
            <w:lang w:val="de-DE"/>
          </w:rPr>
          <w:t>Anbieter</w:t>
        </w:r>
      </w:ins>
      <w:r>
        <w:rPr>
          <w:lang w:val="de-DE"/>
        </w:rPr>
        <w:t>s.</w:t>
      </w:r>
    </w:p>
    <w:p w14:paraId="1B57A0BA" w14:textId="77777777" w:rsidR="003836A8" w:rsidRDefault="003836A8">
      <w:pPr>
        <w:rPr>
          <w:lang w:val="de-DE"/>
        </w:rPr>
      </w:pPr>
    </w:p>
    <w:p w14:paraId="0BBDB380" w14:textId="689ADAF5" w:rsidR="003836A8" w:rsidRDefault="003836A8">
      <w:pPr>
        <w:rPr>
          <w:lang w:val="de-DE"/>
        </w:rPr>
      </w:pPr>
      <w:r>
        <w:rPr>
          <w:lang w:val="de-DE"/>
        </w:rPr>
        <w:t xml:space="preserve">Beim Ausleihen des Produkts müssen </w:t>
      </w:r>
      <w:proofErr w:type="spellStart"/>
      <w:r>
        <w:rPr>
          <w:lang w:val="de-DE"/>
        </w:rPr>
        <w:t>Entlehner</w:t>
      </w:r>
      <w:proofErr w:type="spellEnd"/>
      <w:r>
        <w:rPr>
          <w:lang w:val="de-DE"/>
        </w:rPr>
        <w:t xml:space="preserve"> und </w:t>
      </w:r>
      <w:del w:id="250" w:author="Mici &amp; Freddy Soare" w:date="2016-12-12T21:12:00Z">
        <w:r w:rsidDel="005E5830">
          <w:rPr>
            <w:lang w:val="de-DE"/>
          </w:rPr>
          <w:delText>Ausleiher</w:delText>
        </w:r>
      </w:del>
      <w:del w:id="251" w:author="Mici &amp; Freddy Soare" w:date="2016-12-12T21:23:00Z">
        <w:r w:rsidDel="00926559">
          <w:rPr>
            <w:lang w:val="de-DE"/>
          </w:rPr>
          <w:delText xml:space="preserve"> mittels Fingerprint oder Passwort</w:delText>
        </w:r>
      </w:del>
      <w:r>
        <w:rPr>
          <w:lang w:val="de-DE"/>
        </w:rPr>
        <w:t xml:space="preserve"> diese Übergabe bestätigen, gleiches gilt für die </w:t>
      </w:r>
      <w:proofErr w:type="spellStart"/>
      <w:r>
        <w:rPr>
          <w:lang w:val="de-DE"/>
        </w:rPr>
        <w:t>Retourniereung</w:t>
      </w:r>
      <w:proofErr w:type="spellEnd"/>
      <w:r>
        <w:rPr>
          <w:lang w:val="de-DE"/>
        </w:rPr>
        <w:t>.</w:t>
      </w:r>
      <w:commentRangeEnd w:id="146"/>
      <w:r w:rsidR="00AD7A59">
        <w:rPr>
          <w:rStyle w:val="CommentReference"/>
        </w:rPr>
        <w:commentReference w:id="146"/>
      </w:r>
      <w:ins w:id="252" w:author="Mici &amp; Freddy Soare" w:date="2016-12-12T21:39:00Z">
        <w:r w:rsidR="00B332FB">
          <w:rPr>
            <w:lang w:val="de-DE"/>
          </w:rPr>
          <w:t xml:space="preserve"> Bei der Entlehnung steigt das Karma für den </w:t>
        </w:r>
      </w:ins>
      <w:ins w:id="253" w:author="Mici &amp; Freddy Soare" w:date="2016-12-12T21:40:00Z">
        <w:r w:rsidR="00B332FB">
          <w:rPr>
            <w:lang w:val="de-DE"/>
          </w:rPr>
          <w:t>Anbieter</w:t>
        </w:r>
      </w:ins>
      <w:ins w:id="254" w:author="Mici &amp; Freddy Soare" w:date="2016-12-12T21:39:00Z">
        <w:r w:rsidR="00B332FB">
          <w:rPr>
            <w:lang w:val="de-DE"/>
          </w:rPr>
          <w:t xml:space="preserve"> (+10) bei der Retournierung das Karma für den </w:t>
        </w:r>
        <w:proofErr w:type="spellStart"/>
        <w:r w:rsidR="00B332FB">
          <w:rPr>
            <w:lang w:val="de-DE"/>
          </w:rPr>
          <w:t>Entlehner</w:t>
        </w:r>
        <w:proofErr w:type="spellEnd"/>
        <w:r w:rsidR="00B332FB">
          <w:rPr>
            <w:lang w:val="de-DE"/>
          </w:rPr>
          <w:t xml:space="preserve"> </w:t>
        </w:r>
      </w:ins>
      <w:ins w:id="255" w:author="Mici &amp; Freddy Soare" w:date="2016-12-12T21:40:00Z">
        <w:r w:rsidR="00B332FB">
          <w:rPr>
            <w:lang w:val="de-DE"/>
          </w:rPr>
          <w:t>(</w:t>
        </w:r>
      </w:ins>
      <w:ins w:id="256" w:author="Mici &amp; Freddy Soare" w:date="2016-12-12T21:39:00Z">
        <w:r w:rsidR="00B332FB">
          <w:rPr>
            <w:lang w:val="de-DE"/>
          </w:rPr>
          <w:t>+1)</w:t>
        </w:r>
      </w:ins>
    </w:p>
    <w:p w14:paraId="079BE442" w14:textId="77777777" w:rsidR="003836A8" w:rsidRDefault="003836A8">
      <w:pPr>
        <w:rPr>
          <w:ins w:id="257" w:author="Mici &amp; Freddy Soare" w:date="2016-12-12T23:41:00Z"/>
          <w:lang w:val="de-DE"/>
        </w:rPr>
      </w:pPr>
    </w:p>
    <w:p w14:paraId="418FE64D" w14:textId="74C5DF94" w:rsidR="00E92BF8" w:rsidRDefault="00E92BF8">
      <w:pPr>
        <w:rPr>
          <w:ins w:id="258" w:author="Mici &amp; Freddy Soare" w:date="2016-12-12T23:55:00Z"/>
          <w:lang w:val="de-DE"/>
        </w:rPr>
      </w:pPr>
      <w:ins w:id="259" w:author="Mici &amp; Freddy Soare" w:date="2016-12-12T23:41:00Z">
        <w:r w:rsidRPr="00E92BF8">
          <w:rPr>
            <w:noProof/>
            <w:lang w:eastAsia="en-GB"/>
          </w:rPr>
          <w:lastRenderedPageBreak/>
          <w:drawing>
            <wp:inline distT="0" distB="0" distL="0" distR="0" wp14:anchorId="661F2773" wp14:editId="17DCEB75">
              <wp:extent cx="3937635" cy="3533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172" cy="3544644"/>
                      </a:xfrm>
                      <a:prstGeom prst="rect">
                        <a:avLst/>
                      </a:prstGeom>
                    </pic:spPr>
                  </pic:pic>
                </a:graphicData>
              </a:graphic>
            </wp:inline>
          </w:drawing>
        </w:r>
      </w:ins>
    </w:p>
    <w:p w14:paraId="24ED2E71" w14:textId="4823DCA9" w:rsidR="00EC4D09" w:rsidRDefault="00EC4D09">
      <w:pPr>
        <w:rPr>
          <w:ins w:id="260" w:author="Mici &amp; Freddy Soare" w:date="2016-12-12T23:41:00Z"/>
          <w:lang w:val="de-DE"/>
        </w:rPr>
      </w:pPr>
      <w:ins w:id="261" w:author="Mici &amp; Freddy Soare" w:date="2016-12-12T23:55:00Z">
        <w:r w:rsidRPr="00EC4D09">
          <w:rPr>
            <w:noProof/>
            <w:lang w:eastAsia="en-GB"/>
          </w:rPr>
          <w:lastRenderedPageBreak/>
          <w:drawing>
            <wp:inline distT="0" distB="0" distL="0" distR="0" wp14:anchorId="22D52899" wp14:editId="01C18355">
              <wp:extent cx="5727700" cy="564578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645785"/>
                      </a:xfrm>
                      <a:prstGeom prst="rect">
                        <a:avLst/>
                      </a:prstGeom>
                    </pic:spPr>
                  </pic:pic>
                </a:graphicData>
              </a:graphic>
            </wp:inline>
          </w:drawing>
        </w:r>
      </w:ins>
    </w:p>
    <w:p w14:paraId="3E0BD084" w14:textId="77777777" w:rsidR="00E92BF8" w:rsidRDefault="00E92BF8">
      <w:pPr>
        <w:rPr>
          <w:lang w:val="de-DE"/>
        </w:rPr>
      </w:pPr>
    </w:p>
    <w:p w14:paraId="029078A5" w14:textId="77777777" w:rsidR="003836A8" w:rsidRDefault="003836A8" w:rsidP="003836A8">
      <w:pPr>
        <w:pStyle w:val="Heading1"/>
        <w:rPr>
          <w:lang w:val="de-DE"/>
        </w:rPr>
      </w:pPr>
      <w:r>
        <w:rPr>
          <w:lang w:val="de-DE"/>
        </w:rPr>
        <w:t>Szenario Mitglied anzeigen</w:t>
      </w:r>
    </w:p>
    <w:p w14:paraId="7B70FC0C" w14:textId="77777777" w:rsidR="003836A8" w:rsidRDefault="003836A8" w:rsidP="003836A8">
      <w:pPr>
        <w:rPr>
          <w:ins w:id="262" w:author="Mici &amp; Freddy Soare" w:date="2016-12-14T21:48:00Z"/>
          <w:lang w:val="de-DE"/>
        </w:rPr>
      </w:pPr>
    </w:p>
    <w:p w14:paraId="3A728178" w14:textId="1E8B1DB6" w:rsidR="00B16AD5" w:rsidRDefault="00B16AD5" w:rsidP="003836A8">
      <w:pPr>
        <w:rPr>
          <w:ins w:id="263" w:author="Mici &amp; Freddy Soare" w:date="2016-12-14T21:48:00Z"/>
          <w:lang w:val="de-DE"/>
        </w:rPr>
      </w:pPr>
      <w:ins w:id="264" w:author="Mici &amp; Freddy Soare" w:date="2016-12-14T21:48:00Z">
        <w:r>
          <w:rPr>
            <w:lang w:val="de-DE"/>
          </w:rPr>
          <w:t>„</w:t>
        </w:r>
        <w:r w:rsidRPr="00FF42DD">
          <w:rPr>
            <w:i/>
            <w:lang w:val="de-DE"/>
            <w:rPrChange w:id="265" w:author="Mici &amp; Freddy Soare" w:date="2016-12-14T21:53:00Z">
              <w:rPr>
                <w:lang w:val="de-DE"/>
              </w:rPr>
            </w:rPrChange>
          </w:rPr>
          <w:t xml:space="preserve">Kunde Simon bekommt eine Nachricht, dass sich Kunde Momo eine Heckenschere von ihm ausleihen möchte. </w:t>
        </w:r>
      </w:ins>
      <w:ins w:id="266" w:author="Mici &amp; Freddy Soare" w:date="2016-12-14T21:50:00Z">
        <w:r w:rsidRPr="00FF42DD">
          <w:rPr>
            <w:i/>
            <w:lang w:val="de-DE"/>
            <w:rPrChange w:id="267" w:author="Mici &amp; Freddy Soare" w:date="2016-12-14T21:53:00Z">
              <w:rPr>
                <w:lang w:val="de-DE"/>
              </w:rPr>
            </w:rPrChange>
          </w:rPr>
          <w:t xml:space="preserve">Da er von Kunde Momo noch nie gehört hat, überprüft Kunde Simon zuerst sein Profil. </w:t>
        </w:r>
      </w:ins>
      <w:ins w:id="268" w:author="Mici &amp; Freddy Soare" w:date="2016-12-14T21:51:00Z">
        <w:r w:rsidRPr="00FF42DD">
          <w:rPr>
            <w:i/>
            <w:lang w:val="de-DE"/>
            <w:rPrChange w:id="269" w:author="Mici &amp; Freddy Soare" w:date="2016-12-14T21:53:00Z">
              <w:rPr>
                <w:lang w:val="de-DE"/>
              </w:rPr>
            </w:rPrChange>
          </w:rPr>
          <w:t>Er sieht als P</w:t>
        </w:r>
        <w:r w:rsidR="00FF42DD" w:rsidRPr="00FF42DD">
          <w:rPr>
            <w:i/>
            <w:lang w:val="de-DE"/>
            <w:rPrChange w:id="270" w:author="Mici &amp; Freddy Soare" w:date="2016-12-14T21:53:00Z">
              <w:rPr>
                <w:lang w:val="de-DE"/>
              </w:rPr>
            </w:rPrChange>
          </w:rPr>
          <w:t xml:space="preserve">rofilbild ein unklares Bild von der Seite und 0 Karma. </w:t>
        </w:r>
      </w:ins>
      <w:ins w:id="271" w:author="Mici &amp; Freddy Soare" w:date="2016-12-14T21:52:00Z">
        <w:r w:rsidR="00FF42DD" w:rsidRPr="00FF42DD">
          <w:rPr>
            <w:i/>
            <w:lang w:val="de-DE"/>
            <w:rPrChange w:id="272" w:author="Mici &amp; Freddy Soare" w:date="2016-12-14T21:53:00Z">
              <w:rPr>
                <w:lang w:val="de-DE"/>
              </w:rPr>
            </w:rPrChange>
          </w:rPr>
          <w:t>Deshalb entscheidet sich Kunde Simon die Anfrage zu verwerfen.“</w:t>
        </w:r>
      </w:ins>
      <w:ins w:id="273" w:author="Mici &amp; Freddy Soare" w:date="2016-12-14T21:50:00Z">
        <w:r>
          <w:rPr>
            <w:lang w:val="de-DE"/>
          </w:rPr>
          <w:t xml:space="preserve"> </w:t>
        </w:r>
      </w:ins>
    </w:p>
    <w:p w14:paraId="0AD44EA4" w14:textId="77777777" w:rsidR="00B16AD5" w:rsidRDefault="00B16AD5" w:rsidP="003836A8">
      <w:pPr>
        <w:rPr>
          <w:ins w:id="274" w:author="Mici &amp; Freddy Soare" w:date="2016-12-14T21:53:00Z"/>
          <w:lang w:val="de-DE"/>
        </w:rPr>
      </w:pPr>
    </w:p>
    <w:p w14:paraId="439F2E55" w14:textId="77777777" w:rsidR="00FF42DD" w:rsidRPr="003A4242" w:rsidRDefault="00FF42DD" w:rsidP="00FF42DD">
      <w:pPr>
        <w:rPr>
          <w:ins w:id="275" w:author="Mici &amp; Freddy Soare" w:date="2016-12-14T22:02:00Z"/>
          <w:b/>
          <w:lang w:val="de-DE"/>
        </w:rPr>
      </w:pPr>
      <w:ins w:id="276" w:author="Mici &amp; Freddy Soare" w:date="2016-12-14T22:02:00Z">
        <w:r>
          <w:rPr>
            <w:b/>
            <w:lang w:val="de-DE"/>
          </w:rPr>
          <w:t xml:space="preserve">Generische </w:t>
        </w:r>
        <w:r w:rsidRPr="003A4242">
          <w:rPr>
            <w:b/>
            <w:lang w:val="de-DE"/>
          </w:rPr>
          <w:t>Implementierungsdetails:</w:t>
        </w:r>
      </w:ins>
    </w:p>
    <w:p w14:paraId="0D95A1EC" w14:textId="77777777" w:rsidR="00FF42DD" w:rsidRDefault="00FF42DD" w:rsidP="003836A8">
      <w:pPr>
        <w:rPr>
          <w:lang w:val="de-DE"/>
        </w:rPr>
      </w:pPr>
    </w:p>
    <w:p w14:paraId="38825BB6" w14:textId="77777777" w:rsidR="003836A8" w:rsidRDefault="003836A8" w:rsidP="003836A8">
      <w:pPr>
        <w:rPr>
          <w:lang w:val="de-DE"/>
        </w:rPr>
      </w:pPr>
      <w:r>
        <w:rPr>
          <w:lang w:val="de-DE"/>
        </w:rPr>
        <w:t xml:space="preserve">Zur jeder Zeit kann von einem Mitglied im Netzwerk, der Name, das Profilbild, </w:t>
      </w:r>
      <w:proofErr w:type="spellStart"/>
      <w:r>
        <w:rPr>
          <w:lang w:val="de-DE"/>
        </w:rPr>
        <w:t>Badges</w:t>
      </w:r>
      <w:proofErr w:type="spellEnd"/>
      <w:r>
        <w:rPr>
          <w:lang w:val="de-DE"/>
        </w:rPr>
        <w:t xml:space="preserve"> und </w:t>
      </w:r>
      <w:proofErr w:type="spellStart"/>
      <w:r>
        <w:rPr>
          <w:lang w:val="de-DE"/>
        </w:rPr>
        <w:t>Charma</w:t>
      </w:r>
      <w:proofErr w:type="spellEnd"/>
      <w:r>
        <w:rPr>
          <w:lang w:val="de-DE"/>
        </w:rPr>
        <w:t xml:space="preserve"> angezeigt werden. </w:t>
      </w:r>
      <w:proofErr w:type="spellStart"/>
      <w:r>
        <w:rPr>
          <w:lang w:val="de-DE"/>
        </w:rPr>
        <w:t>Weiters</w:t>
      </w:r>
      <w:proofErr w:type="spellEnd"/>
      <w:r>
        <w:rPr>
          <w:lang w:val="de-DE"/>
        </w:rPr>
        <w:t xml:space="preserve"> wird in diese Übersicht angezeigt, welche Produkte zurzeit dieses Mitglied ausleihen kann.</w:t>
      </w:r>
    </w:p>
    <w:p w14:paraId="7C052F8D" w14:textId="77777777" w:rsidR="003836A8" w:rsidRDefault="003836A8" w:rsidP="003836A8">
      <w:pPr>
        <w:rPr>
          <w:lang w:val="de-DE"/>
        </w:rPr>
      </w:pPr>
    </w:p>
    <w:p w14:paraId="3DFC27F4" w14:textId="77777777" w:rsidR="00FF42DD" w:rsidRDefault="00FF42DD">
      <w:pPr>
        <w:rPr>
          <w:ins w:id="277" w:author="Mici &amp; Freddy Soare" w:date="2016-12-14T21:53:00Z"/>
          <w:rFonts w:asciiTheme="majorHAnsi" w:eastAsiaTheme="majorEastAsia" w:hAnsiTheme="majorHAnsi" w:cstheme="majorBidi"/>
          <w:color w:val="2F5496" w:themeColor="accent1" w:themeShade="BF"/>
          <w:sz w:val="32"/>
          <w:szCs w:val="32"/>
          <w:lang w:val="de-DE"/>
        </w:rPr>
      </w:pPr>
      <w:ins w:id="278" w:author="Mici &amp; Freddy Soare" w:date="2016-12-14T21:53:00Z">
        <w:r>
          <w:rPr>
            <w:lang w:val="de-DE"/>
          </w:rPr>
          <w:br w:type="page"/>
        </w:r>
      </w:ins>
    </w:p>
    <w:p w14:paraId="6DFE3DA4" w14:textId="59FF9B78" w:rsidR="003836A8" w:rsidRPr="003836A8" w:rsidRDefault="003836A8" w:rsidP="003836A8">
      <w:pPr>
        <w:pStyle w:val="Heading1"/>
        <w:rPr>
          <w:lang w:val="de-DE"/>
        </w:rPr>
      </w:pPr>
      <w:commentRangeStart w:id="279"/>
      <w:r>
        <w:rPr>
          <w:lang w:val="de-DE"/>
        </w:rPr>
        <w:lastRenderedPageBreak/>
        <w:t>Szenario Karma</w:t>
      </w:r>
    </w:p>
    <w:p w14:paraId="4D8F9B83" w14:textId="77777777" w:rsidR="003836A8" w:rsidRDefault="003836A8">
      <w:pPr>
        <w:rPr>
          <w:lang w:val="de-DE"/>
        </w:rPr>
      </w:pPr>
    </w:p>
    <w:p w14:paraId="4E9C3830" w14:textId="77777777" w:rsidR="00FF42DD" w:rsidRPr="003A4242" w:rsidRDefault="00FF42DD" w:rsidP="00FF42DD">
      <w:pPr>
        <w:rPr>
          <w:ins w:id="280" w:author="Mici &amp; Freddy Soare" w:date="2016-12-14T22:02:00Z"/>
          <w:b/>
          <w:lang w:val="de-DE"/>
        </w:rPr>
      </w:pPr>
      <w:ins w:id="281" w:author="Mici &amp; Freddy Soare" w:date="2016-12-14T22:02:00Z">
        <w:r>
          <w:rPr>
            <w:b/>
            <w:lang w:val="de-DE"/>
          </w:rPr>
          <w:t xml:space="preserve">Generische </w:t>
        </w:r>
        <w:r w:rsidRPr="003A4242">
          <w:rPr>
            <w:b/>
            <w:lang w:val="de-DE"/>
          </w:rPr>
          <w:t>Implementierungsdetails:</w:t>
        </w:r>
      </w:ins>
    </w:p>
    <w:p w14:paraId="053E2AE7" w14:textId="77777777" w:rsidR="00FF42DD" w:rsidRDefault="00FF42DD">
      <w:pPr>
        <w:rPr>
          <w:ins w:id="282" w:author="Mici &amp; Freddy Soare" w:date="2016-12-14T21:53:00Z"/>
          <w:lang w:val="de-DE"/>
        </w:rPr>
      </w:pPr>
    </w:p>
    <w:p w14:paraId="194DCFD4" w14:textId="77777777" w:rsidR="003836A8" w:rsidRDefault="003836A8">
      <w:pPr>
        <w:rPr>
          <w:lang w:val="de-DE"/>
        </w:rPr>
      </w:pPr>
      <w:r>
        <w:rPr>
          <w:lang w:val="de-DE"/>
        </w:rPr>
        <w:t>Für das Entleihen eines Produkts erhält man +10 Karma</w:t>
      </w:r>
    </w:p>
    <w:p w14:paraId="592AA652" w14:textId="77777777" w:rsidR="003836A8" w:rsidRDefault="003836A8">
      <w:pPr>
        <w:rPr>
          <w:lang w:val="de-DE"/>
        </w:rPr>
      </w:pPr>
      <w:r>
        <w:rPr>
          <w:lang w:val="de-DE"/>
        </w:rPr>
        <w:t>Für das Retournieren eines Produkts erhält man +1 Karma.</w:t>
      </w:r>
    </w:p>
    <w:p w14:paraId="543B7B5E" w14:textId="77777777" w:rsidR="00660CC1" w:rsidRDefault="00660CC1">
      <w:pPr>
        <w:rPr>
          <w:lang w:val="de-DE"/>
        </w:rPr>
      </w:pPr>
    </w:p>
    <w:p w14:paraId="08F8AE5A" w14:textId="77777777" w:rsidR="003836A8" w:rsidRDefault="003836A8">
      <w:pPr>
        <w:rPr>
          <w:lang w:val="de-DE"/>
        </w:rPr>
      </w:pPr>
      <w:r>
        <w:rPr>
          <w:lang w:val="de-DE"/>
        </w:rPr>
        <w:t xml:space="preserve">Für das Ausleihen von 10, 100, 1K, 3K, 5K, 10k Produkten bekommt man jeweils ein </w:t>
      </w:r>
      <w:proofErr w:type="spellStart"/>
      <w:r>
        <w:rPr>
          <w:lang w:val="de-DE"/>
        </w:rPr>
        <w:t>Badge</w:t>
      </w:r>
      <w:proofErr w:type="spellEnd"/>
      <w:r>
        <w:rPr>
          <w:lang w:val="de-DE"/>
        </w:rPr>
        <w:t>.</w:t>
      </w:r>
    </w:p>
    <w:p w14:paraId="47456712" w14:textId="77777777" w:rsidR="003836A8" w:rsidRDefault="003836A8" w:rsidP="003836A8">
      <w:pPr>
        <w:rPr>
          <w:lang w:val="de-DE"/>
        </w:rPr>
      </w:pPr>
      <w:r>
        <w:rPr>
          <w:lang w:val="de-DE"/>
        </w:rPr>
        <w:t xml:space="preserve">Für das Entleihen von 10, 100, 1K, 3K, 5K, 10k Produkten bekommt man jeweils ein </w:t>
      </w:r>
      <w:proofErr w:type="spellStart"/>
      <w:r>
        <w:rPr>
          <w:lang w:val="de-DE"/>
        </w:rPr>
        <w:t>Badge</w:t>
      </w:r>
      <w:proofErr w:type="spellEnd"/>
      <w:r>
        <w:rPr>
          <w:lang w:val="de-DE"/>
        </w:rPr>
        <w:t>.</w:t>
      </w:r>
    </w:p>
    <w:p w14:paraId="4C8FF61B" w14:textId="77777777" w:rsidR="003836A8" w:rsidRDefault="003836A8" w:rsidP="003836A8">
      <w:pPr>
        <w:rPr>
          <w:lang w:val="de-DE"/>
        </w:rPr>
      </w:pPr>
      <w:r>
        <w:rPr>
          <w:lang w:val="de-DE"/>
        </w:rPr>
        <w:t xml:space="preserve">Für das Anbieten von 10, 25, 50, 100 verschiedenen Produkten bekommt man jeweils ein </w:t>
      </w:r>
      <w:proofErr w:type="spellStart"/>
      <w:r>
        <w:rPr>
          <w:lang w:val="de-DE"/>
        </w:rPr>
        <w:t>Badge</w:t>
      </w:r>
      <w:proofErr w:type="spellEnd"/>
      <w:r>
        <w:rPr>
          <w:lang w:val="de-DE"/>
        </w:rPr>
        <w:t>.</w:t>
      </w:r>
    </w:p>
    <w:p w14:paraId="49E1381C" w14:textId="77777777" w:rsidR="003836A8" w:rsidRDefault="003836A8" w:rsidP="003836A8">
      <w:pPr>
        <w:rPr>
          <w:lang w:val="de-DE"/>
        </w:rPr>
      </w:pPr>
    </w:p>
    <w:p w14:paraId="60325CE4" w14:textId="77777777" w:rsidR="003836A8" w:rsidRDefault="003836A8" w:rsidP="003836A8">
      <w:pPr>
        <w:rPr>
          <w:lang w:val="de-DE"/>
        </w:rPr>
      </w:pPr>
      <w:r>
        <w:rPr>
          <w:lang w:val="de-DE"/>
        </w:rPr>
        <w:t xml:space="preserve">Das erreichen jedes </w:t>
      </w:r>
      <w:proofErr w:type="spellStart"/>
      <w:r>
        <w:rPr>
          <w:lang w:val="de-DE"/>
        </w:rPr>
        <w:t>Badge</w:t>
      </w:r>
      <w:proofErr w:type="spellEnd"/>
      <w:r>
        <w:rPr>
          <w:lang w:val="de-DE"/>
        </w:rPr>
        <w:t xml:space="preserve"> gibt jeweils +100 Karma.</w:t>
      </w:r>
    </w:p>
    <w:p w14:paraId="0722850D" w14:textId="77777777" w:rsidR="00AA4A16" w:rsidRDefault="00AA4A16">
      <w:pPr>
        <w:rPr>
          <w:lang w:val="de-DE"/>
        </w:rPr>
      </w:pPr>
    </w:p>
    <w:p w14:paraId="5256FE9E" w14:textId="77777777" w:rsidR="00AA4A16" w:rsidRDefault="00AA4A16">
      <w:pPr>
        <w:rPr>
          <w:lang w:val="de-DE"/>
        </w:rPr>
      </w:pPr>
      <w:r>
        <w:rPr>
          <w:lang w:val="de-DE"/>
        </w:rPr>
        <w:t>Für das Ignorieren von 3 Anfragen in Serie gibt es – 1 Karma</w:t>
      </w:r>
    </w:p>
    <w:p w14:paraId="6E72C465" w14:textId="77777777" w:rsidR="00AA4A16" w:rsidRDefault="00AA4A16">
      <w:pPr>
        <w:rPr>
          <w:lang w:val="de-DE"/>
        </w:rPr>
      </w:pPr>
      <w:r>
        <w:rPr>
          <w:lang w:val="de-DE"/>
        </w:rPr>
        <w:t>Bei 5 Anfragen in Serie – 10 Karma</w:t>
      </w:r>
    </w:p>
    <w:p w14:paraId="43E53E18" w14:textId="77777777" w:rsidR="00AA4A16" w:rsidRDefault="00AA4A16">
      <w:pPr>
        <w:rPr>
          <w:lang w:val="de-DE"/>
        </w:rPr>
      </w:pPr>
      <w:r>
        <w:rPr>
          <w:lang w:val="de-DE"/>
        </w:rPr>
        <w:t>Bei 10 Anfragen in Serie – 100 Karma</w:t>
      </w:r>
    </w:p>
    <w:p w14:paraId="4C8BEBAB" w14:textId="77777777" w:rsidR="00AA4A16" w:rsidRDefault="00AA4A16">
      <w:pPr>
        <w:rPr>
          <w:lang w:val="de-DE"/>
        </w:rPr>
      </w:pPr>
      <w:r>
        <w:rPr>
          <w:lang w:val="de-DE"/>
        </w:rPr>
        <w:t>Bei 100 Anfragen in Serie Karma auf 0 gesetzt</w:t>
      </w:r>
    </w:p>
    <w:p w14:paraId="2EDCEDDE" w14:textId="77777777" w:rsidR="00AA4A16" w:rsidRDefault="00AA4A16">
      <w:pPr>
        <w:rPr>
          <w:lang w:val="de-DE"/>
        </w:rPr>
      </w:pPr>
    </w:p>
    <w:p w14:paraId="6C9E22F4" w14:textId="77777777" w:rsidR="003836A8" w:rsidRDefault="00AA4A16">
      <w:pPr>
        <w:rPr>
          <w:lang w:val="de-DE"/>
        </w:rPr>
      </w:pPr>
      <w:r>
        <w:rPr>
          <w:lang w:val="de-DE"/>
        </w:rPr>
        <w:t>Karma ist immer &gt;= 0.</w:t>
      </w:r>
      <w:commentRangeEnd w:id="279"/>
      <w:r w:rsidR="00AD7A59">
        <w:rPr>
          <w:rStyle w:val="CommentReference"/>
        </w:rPr>
        <w:commentReference w:id="279"/>
      </w:r>
      <w:del w:id="283" w:author="Mici &amp; Freddy Soare" w:date="2016-12-12T23:57:00Z">
        <w:r w:rsidR="003836A8" w:rsidDel="006F0772">
          <w:rPr>
            <w:lang w:val="de-DE"/>
          </w:rPr>
          <w:br w:type="page"/>
        </w:r>
      </w:del>
    </w:p>
    <w:p w14:paraId="5C8ACCA0" w14:textId="71AAF802" w:rsidR="00264F4B" w:rsidRDefault="006F0772" w:rsidP="00264F4B">
      <w:pPr>
        <w:pStyle w:val="Heading1"/>
        <w:rPr>
          <w:ins w:id="284" w:author="Mici &amp; Freddy Soare" w:date="2016-12-12T22:13:00Z"/>
          <w:lang w:val="de-DE"/>
        </w:rPr>
      </w:pPr>
      <w:ins w:id="285" w:author="Mici &amp; Freddy Soare" w:date="2016-12-12T22:13:00Z">
        <w:r>
          <w:rPr>
            <w:lang w:val="de-DE"/>
          </w:rPr>
          <w:t>Szenario Missbra</w:t>
        </w:r>
        <w:r w:rsidR="00264F4B">
          <w:rPr>
            <w:lang w:val="de-DE"/>
          </w:rPr>
          <w:t>uch melden</w:t>
        </w:r>
      </w:ins>
    </w:p>
    <w:p w14:paraId="53D8F848" w14:textId="77777777" w:rsidR="00264F4B" w:rsidRDefault="00264F4B" w:rsidP="00264F4B">
      <w:pPr>
        <w:rPr>
          <w:ins w:id="286" w:author="Mici &amp; Freddy Soare" w:date="2016-12-14T21:53:00Z"/>
          <w:lang w:val="de-DE"/>
        </w:rPr>
      </w:pPr>
    </w:p>
    <w:p w14:paraId="583D9138" w14:textId="0C7355BE" w:rsidR="00FF42DD" w:rsidRPr="00FF42DD" w:rsidRDefault="00FF42DD" w:rsidP="00264F4B">
      <w:pPr>
        <w:rPr>
          <w:ins w:id="287" w:author="Mici &amp; Freddy Soare" w:date="2016-12-14T21:53:00Z"/>
          <w:i/>
          <w:lang w:val="de-DE"/>
          <w:rPrChange w:id="288" w:author="Mici &amp; Freddy Soare" w:date="2016-12-14T21:59:00Z">
            <w:rPr>
              <w:ins w:id="289" w:author="Mici &amp; Freddy Soare" w:date="2016-12-14T21:53:00Z"/>
              <w:lang w:val="de-DE"/>
            </w:rPr>
          </w:rPrChange>
        </w:rPr>
      </w:pPr>
      <w:ins w:id="290" w:author="Mici &amp; Freddy Soare" w:date="2016-12-14T21:53:00Z">
        <w:r w:rsidRPr="00FF42DD">
          <w:rPr>
            <w:i/>
            <w:lang w:val="de-DE"/>
            <w:rPrChange w:id="291" w:author="Mici &amp; Freddy Soare" w:date="2016-12-14T21:59:00Z">
              <w:rPr>
                <w:lang w:val="de-DE"/>
              </w:rPr>
            </w:rPrChange>
          </w:rPr>
          <w:t xml:space="preserve">„Kunde </w:t>
        </w:r>
      </w:ins>
      <w:ins w:id="292" w:author="Mici &amp; Freddy Soare" w:date="2016-12-14T21:54:00Z">
        <w:r w:rsidRPr="00FF42DD">
          <w:rPr>
            <w:i/>
            <w:lang w:val="de-DE"/>
            <w:rPrChange w:id="293" w:author="Mici &amp; Freddy Soare" w:date="2016-12-14T21:59:00Z">
              <w:rPr>
                <w:lang w:val="de-DE"/>
              </w:rPr>
            </w:rPrChange>
          </w:rPr>
          <w:t>Simon sieht, dass ich Kunde Momo eine Heckenschere von ihm ausleihen möchte. Auf seinem Pr</w:t>
        </w:r>
        <w:r>
          <w:rPr>
            <w:i/>
            <w:lang w:val="de-DE"/>
            <w:rPrChange w:id="294" w:author="Mici &amp; Freddy Soare" w:date="2016-12-14T21:59:00Z">
              <w:rPr>
                <w:i/>
                <w:lang w:val="de-DE"/>
              </w:rPr>
            </w:rPrChange>
          </w:rPr>
          <w:t>ofil sieht er, dass Kunde Momo null</w:t>
        </w:r>
        <w:r w:rsidRPr="00FF42DD">
          <w:rPr>
            <w:i/>
            <w:lang w:val="de-DE"/>
            <w:rPrChange w:id="295" w:author="Mici &amp; Freddy Soare" w:date="2016-12-14T21:59:00Z">
              <w:rPr>
                <w:lang w:val="de-DE"/>
              </w:rPr>
            </w:rPrChange>
          </w:rPr>
          <w:t xml:space="preserve"> Karma hat und mit vollen Namen </w:t>
        </w:r>
      </w:ins>
      <w:ins w:id="296" w:author="Mici &amp; Freddy Soare" w:date="2016-12-14T21:59:00Z">
        <w:r>
          <w:rPr>
            <w:i/>
            <w:lang w:val="de-DE"/>
          </w:rPr>
          <w:br/>
        </w:r>
      </w:ins>
      <w:ins w:id="297" w:author="Mici &amp; Freddy Soare" w:date="2016-12-14T21:55:00Z">
        <w:r w:rsidRPr="00FF42DD">
          <w:rPr>
            <w:i/>
            <w:lang w:val="de-DE"/>
            <w:rPrChange w:id="298" w:author="Mici &amp; Freddy Soare" w:date="2016-12-14T21:59:00Z">
              <w:rPr>
                <w:lang w:val="de-DE"/>
              </w:rPr>
            </w:rPrChange>
          </w:rPr>
          <w:t xml:space="preserve">&gt;&gt;Momo 1 sexy </w:t>
        </w:r>
        <w:proofErr w:type="spellStart"/>
        <w:r w:rsidRPr="00FF42DD">
          <w:rPr>
            <w:i/>
            <w:lang w:val="de-DE"/>
            <w:rPrChange w:id="299" w:author="Mici &amp; Freddy Soare" w:date="2016-12-14T21:59:00Z">
              <w:rPr>
                <w:lang w:val="de-DE"/>
              </w:rPr>
            </w:rPrChange>
          </w:rPr>
          <w:t>dude</w:t>
        </w:r>
        <w:proofErr w:type="spellEnd"/>
        <w:r w:rsidRPr="00FF42DD">
          <w:rPr>
            <w:i/>
            <w:lang w:val="de-DE"/>
            <w:rPrChange w:id="300" w:author="Mici &amp; Freddy Soare" w:date="2016-12-14T21:59:00Z">
              <w:rPr>
                <w:lang w:val="de-DE"/>
              </w:rPr>
            </w:rPrChange>
          </w:rPr>
          <w:t xml:space="preserve">&lt;&lt; heißt. Dieser Nachname kommt Kunde Simon sehr suspekt vor, darüber hinaus verwendet Kunde </w:t>
        </w:r>
      </w:ins>
      <w:ins w:id="301" w:author="Mici &amp; Freddy Soare" w:date="2016-12-14T21:56:00Z">
        <w:r w:rsidRPr="00FF42DD">
          <w:rPr>
            <w:i/>
            <w:lang w:val="de-DE"/>
            <w:rPrChange w:id="302" w:author="Mici &amp; Freddy Soare" w:date="2016-12-14T21:59:00Z">
              <w:rPr>
                <w:lang w:val="de-DE"/>
              </w:rPr>
            </w:rPrChange>
          </w:rPr>
          <w:t xml:space="preserve">Momo ein unscharfes Profilbild von der Seite. Kunde Simon meldet bei </w:t>
        </w:r>
        <w:proofErr w:type="spellStart"/>
        <w:r w:rsidRPr="00FF42DD">
          <w:rPr>
            <w:i/>
            <w:lang w:val="de-DE"/>
            <w:rPrChange w:id="303" w:author="Mici &amp; Freddy Soare" w:date="2016-12-14T21:59:00Z">
              <w:rPr>
                <w:lang w:val="de-DE"/>
              </w:rPr>
            </w:rPrChange>
          </w:rPr>
          <w:t>StuffHub</w:t>
        </w:r>
        <w:proofErr w:type="spellEnd"/>
        <w:r w:rsidRPr="00FF42DD">
          <w:rPr>
            <w:i/>
            <w:lang w:val="de-DE"/>
            <w:rPrChange w:id="304" w:author="Mici &amp; Freddy Soare" w:date="2016-12-14T21:59:00Z">
              <w:rPr>
                <w:lang w:val="de-DE"/>
              </w:rPr>
            </w:rPrChange>
          </w:rPr>
          <w:t xml:space="preserve"> einen </w:t>
        </w:r>
      </w:ins>
      <w:ins w:id="305" w:author="Mici &amp; Freddy Soare" w:date="2016-12-14T21:57:00Z">
        <w:r w:rsidRPr="00FF42DD">
          <w:rPr>
            <w:i/>
            <w:lang w:val="de-DE"/>
            <w:rPrChange w:id="306" w:author="Mici &amp; Freddy Soare" w:date="2016-12-14T21:59:00Z">
              <w:rPr>
                <w:lang w:val="de-DE"/>
              </w:rPr>
            </w:rPrChange>
          </w:rPr>
          <w:t>Missbrauch Vorwurf</w:t>
        </w:r>
      </w:ins>
      <w:ins w:id="307" w:author="Mici &amp; Freddy Soare" w:date="2016-12-14T21:56:00Z">
        <w:r w:rsidRPr="00FF42DD">
          <w:rPr>
            <w:i/>
            <w:lang w:val="de-DE"/>
            <w:rPrChange w:id="308" w:author="Mici &amp; Freddy Soare" w:date="2016-12-14T21:59:00Z">
              <w:rPr>
                <w:lang w:val="de-DE"/>
              </w:rPr>
            </w:rPrChange>
          </w:rPr>
          <w:t xml:space="preserve"> gehen Kunde Momo. </w:t>
        </w:r>
      </w:ins>
      <w:ins w:id="309" w:author="Mici &amp; Freddy Soare" w:date="2016-12-14T21:57:00Z">
        <w:r w:rsidRPr="00FF42DD">
          <w:rPr>
            <w:i/>
            <w:lang w:val="de-DE"/>
            <w:rPrChange w:id="310" w:author="Mici &amp; Freddy Soare" w:date="2016-12-14T21:59:00Z">
              <w:rPr>
                <w:lang w:val="de-DE"/>
              </w:rPr>
            </w:rPrChange>
          </w:rPr>
          <w:t>Kunde Momo bekommt eine Benachrichtig in der er aufgefordert wird binnen 7 Tagen die genannten Makel laut AGB richtig zu stellen. Da Kunde Momo nicht darauf reagiert bekommt er nach 7 Tagen die zweite Meldung und nach darauffolgenden 7 Tagen die dritte Meldung. Schlie</w:t>
        </w:r>
      </w:ins>
      <w:ins w:id="311" w:author="Mici &amp; Freddy Soare" w:date="2016-12-14T21:58:00Z">
        <w:r w:rsidRPr="00FF42DD">
          <w:rPr>
            <w:i/>
            <w:lang w:val="de-DE"/>
            <w:rPrChange w:id="312" w:author="Mici &amp; Freddy Soare" w:date="2016-12-14T21:59:00Z">
              <w:rPr>
                <w:lang w:val="de-DE"/>
              </w:rPr>
            </w:rPrChange>
          </w:rPr>
          <w:t>ßlich wird sein Konto gelöscht“</w:t>
        </w:r>
      </w:ins>
    </w:p>
    <w:p w14:paraId="600C19CB" w14:textId="77777777" w:rsidR="00FF42DD" w:rsidRDefault="00FF42DD" w:rsidP="00264F4B">
      <w:pPr>
        <w:rPr>
          <w:ins w:id="313" w:author="Mici &amp; Freddy Soare" w:date="2016-12-14T22:02:00Z"/>
          <w:lang w:val="de-DE"/>
        </w:rPr>
      </w:pPr>
    </w:p>
    <w:p w14:paraId="7304CADB" w14:textId="6B0E3BE2" w:rsidR="00FF42DD" w:rsidRPr="00FF42DD" w:rsidRDefault="00FF42DD" w:rsidP="00264F4B">
      <w:pPr>
        <w:rPr>
          <w:ins w:id="314" w:author="Mici &amp; Freddy Soare" w:date="2016-12-14T22:02:00Z"/>
          <w:b/>
          <w:lang w:val="de-DE"/>
          <w:rPrChange w:id="315" w:author="Mici &amp; Freddy Soare" w:date="2016-12-14T22:02:00Z">
            <w:rPr>
              <w:ins w:id="316" w:author="Mici &amp; Freddy Soare" w:date="2016-12-14T22:02:00Z"/>
              <w:lang w:val="de-DE"/>
            </w:rPr>
          </w:rPrChange>
        </w:rPr>
      </w:pPr>
      <w:ins w:id="317" w:author="Mici &amp; Freddy Soare" w:date="2016-12-14T22:02:00Z">
        <w:r>
          <w:rPr>
            <w:b/>
            <w:lang w:val="de-DE"/>
          </w:rPr>
          <w:t xml:space="preserve">Generische </w:t>
        </w:r>
        <w:r w:rsidRPr="003A4242">
          <w:rPr>
            <w:b/>
            <w:lang w:val="de-DE"/>
          </w:rPr>
          <w:t>Implementierungsdetails:</w:t>
        </w:r>
      </w:ins>
    </w:p>
    <w:p w14:paraId="10347934" w14:textId="77777777" w:rsidR="00FF42DD" w:rsidRDefault="00FF42DD" w:rsidP="00264F4B">
      <w:pPr>
        <w:rPr>
          <w:ins w:id="318" w:author="Mici &amp; Freddy Soare" w:date="2016-12-12T22:13:00Z"/>
          <w:lang w:val="de-DE"/>
        </w:rPr>
      </w:pPr>
    </w:p>
    <w:p w14:paraId="45B9BA0C" w14:textId="77777777" w:rsidR="00264F4B" w:rsidRDefault="00264F4B" w:rsidP="00264F4B">
      <w:pPr>
        <w:rPr>
          <w:ins w:id="319" w:author="Mici &amp; Freddy Soare" w:date="2016-12-12T22:13:00Z"/>
          <w:lang w:val="de-DE"/>
        </w:rPr>
      </w:pPr>
      <w:ins w:id="320" w:author="Mici &amp; Freddy Soare" w:date="2016-12-12T22:13:00Z">
        <w:r>
          <w:rPr>
            <w:lang w:val="de-DE"/>
          </w:rPr>
          <w:t>Es kann gegen ein Mitglied Missbrauch gemeldet werden, falls:</w:t>
        </w:r>
      </w:ins>
    </w:p>
    <w:p w14:paraId="01233AAD" w14:textId="77777777" w:rsidR="00264F4B" w:rsidRDefault="00264F4B" w:rsidP="00264F4B">
      <w:pPr>
        <w:pStyle w:val="ListParagraph"/>
        <w:numPr>
          <w:ilvl w:val="0"/>
          <w:numId w:val="6"/>
        </w:numPr>
        <w:rPr>
          <w:ins w:id="321" w:author="Mici &amp; Freddy Soare" w:date="2016-12-12T22:13:00Z"/>
          <w:lang w:val="de-DE"/>
        </w:rPr>
      </w:pPr>
      <w:ins w:id="322" w:author="Mici &amp; Freddy Soare" w:date="2016-12-12T22:13:00Z">
        <w:r>
          <w:rPr>
            <w:lang w:val="de-DE"/>
          </w:rPr>
          <w:t>Produkte nicht rechtzeitig retourniert werden</w:t>
        </w:r>
      </w:ins>
    </w:p>
    <w:p w14:paraId="3F8EA9EF" w14:textId="77777777" w:rsidR="00264F4B" w:rsidRDefault="00264F4B" w:rsidP="00264F4B">
      <w:pPr>
        <w:pStyle w:val="ListParagraph"/>
        <w:numPr>
          <w:ilvl w:val="0"/>
          <w:numId w:val="6"/>
        </w:numPr>
        <w:rPr>
          <w:ins w:id="323" w:author="Mici &amp; Freddy Soare" w:date="2016-12-12T22:13:00Z"/>
          <w:lang w:val="de-DE"/>
        </w:rPr>
      </w:pPr>
      <w:ins w:id="324" w:author="Mici &amp; Freddy Soare" w:date="2016-12-12T22:13:00Z">
        <w:r>
          <w:rPr>
            <w:lang w:val="de-DE"/>
          </w:rPr>
          <w:t>Produkte angeboten werden, die Fiktiv sind oder gegen die AGBs verstoßen</w:t>
        </w:r>
      </w:ins>
    </w:p>
    <w:p w14:paraId="5F19FA4F" w14:textId="77777777" w:rsidR="00264F4B" w:rsidRDefault="00264F4B" w:rsidP="00264F4B">
      <w:pPr>
        <w:pStyle w:val="ListParagraph"/>
        <w:numPr>
          <w:ilvl w:val="0"/>
          <w:numId w:val="6"/>
        </w:numPr>
        <w:rPr>
          <w:ins w:id="325" w:author="Mici &amp; Freddy Soare" w:date="2016-12-12T22:13:00Z"/>
          <w:lang w:val="de-DE"/>
        </w:rPr>
      </w:pPr>
      <w:ins w:id="326" w:author="Mici &amp; Freddy Soare" w:date="2016-12-12T22:13:00Z">
        <w:r>
          <w:rPr>
            <w:lang w:val="de-DE"/>
          </w:rPr>
          <w:t>Berechtigte Einwände bestehen, dass ein Profil nicht echt ist (Profilbild und Name stimmen nicht überein)</w:t>
        </w:r>
      </w:ins>
    </w:p>
    <w:p w14:paraId="02A48EC1" w14:textId="77777777" w:rsidR="00264F4B" w:rsidRDefault="00264F4B" w:rsidP="00264F4B">
      <w:pPr>
        <w:rPr>
          <w:ins w:id="327" w:author="Mici &amp; Freddy Soare" w:date="2016-12-12T22:13:00Z"/>
          <w:lang w:val="de-DE"/>
        </w:rPr>
      </w:pPr>
    </w:p>
    <w:p w14:paraId="7E0544B9" w14:textId="77777777" w:rsidR="00264F4B" w:rsidRDefault="00264F4B" w:rsidP="00264F4B">
      <w:pPr>
        <w:rPr>
          <w:ins w:id="328" w:author="Mici &amp; Freddy Soare" w:date="2016-12-12T22:13:00Z"/>
          <w:lang w:val="de-DE"/>
        </w:rPr>
      </w:pPr>
      <w:ins w:id="329" w:author="Mici &amp; Freddy Soare" w:date="2016-12-12T22:13:00Z">
        <w:r>
          <w:rPr>
            <w:lang w:val="de-DE"/>
          </w:rPr>
          <w:t>Beim ersten berechtigten Vorwurf wird der Mitglied darüber informiert und muss binnen 7 Tage den Makel richtigstellen, anderenfalls wird sein Profil gelöscht.</w:t>
        </w:r>
      </w:ins>
    </w:p>
    <w:p w14:paraId="2B2A5968" w14:textId="77777777" w:rsidR="00264F4B" w:rsidRDefault="00264F4B" w:rsidP="00264F4B">
      <w:pPr>
        <w:rPr>
          <w:ins w:id="330" w:author="Mici &amp; Freddy Soare" w:date="2016-12-12T22:13:00Z"/>
          <w:lang w:val="de-DE"/>
        </w:rPr>
      </w:pPr>
    </w:p>
    <w:p w14:paraId="12B4C06D" w14:textId="77777777" w:rsidR="00264F4B" w:rsidRDefault="00264F4B" w:rsidP="00264F4B">
      <w:pPr>
        <w:rPr>
          <w:ins w:id="331" w:author="Mici &amp; Freddy Soare" w:date="2016-12-12T22:13:00Z"/>
          <w:lang w:val="de-DE"/>
        </w:rPr>
      </w:pPr>
      <w:ins w:id="332" w:author="Mici &amp; Freddy Soare" w:date="2016-12-12T22:13:00Z">
        <w:r>
          <w:rPr>
            <w:lang w:val="de-DE"/>
          </w:rPr>
          <w:t>Bei drei Makel in Serie wird das Profil gelöscht.</w:t>
        </w:r>
      </w:ins>
    </w:p>
    <w:p w14:paraId="09AFEB85" w14:textId="3943CAF8" w:rsidR="003836A8" w:rsidDel="00926559" w:rsidRDefault="003836A8" w:rsidP="003836A8">
      <w:pPr>
        <w:pStyle w:val="Heading1"/>
        <w:rPr>
          <w:del w:id="333" w:author="Mici &amp; Freddy Soare" w:date="2016-12-12T21:24:00Z"/>
          <w:lang w:val="de-DE"/>
        </w:rPr>
      </w:pPr>
      <w:del w:id="334" w:author="Mici &amp; Freddy Soare" w:date="2016-12-12T21:24:00Z">
        <w:r w:rsidDel="00926559">
          <w:rPr>
            <w:lang w:val="de-DE"/>
          </w:rPr>
          <w:delText xml:space="preserve">Szenario Missbrauch </w:delText>
        </w:r>
        <w:r w:rsidR="00AA4A16" w:rsidDel="00926559">
          <w:rPr>
            <w:lang w:val="de-DE"/>
          </w:rPr>
          <w:delText>melden</w:delText>
        </w:r>
      </w:del>
    </w:p>
    <w:p w14:paraId="3CEB10FA" w14:textId="78CE5825" w:rsidR="003836A8" w:rsidDel="00926559" w:rsidRDefault="003836A8" w:rsidP="003836A8">
      <w:pPr>
        <w:rPr>
          <w:del w:id="335" w:author="Mici &amp; Freddy Soare" w:date="2016-12-12T21:24:00Z"/>
          <w:lang w:val="de-DE"/>
        </w:rPr>
      </w:pPr>
    </w:p>
    <w:p w14:paraId="20F7217C" w14:textId="06D8ECCC" w:rsidR="00AA4A16" w:rsidDel="00926559" w:rsidRDefault="00AA4A16" w:rsidP="00AA4A16">
      <w:pPr>
        <w:rPr>
          <w:del w:id="336" w:author="Mici &amp; Freddy Soare" w:date="2016-12-12T21:24:00Z"/>
          <w:lang w:val="de-DE"/>
        </w:rPr>
      </w:pPr>
      <w:del w:id="337" w:author="Mici &amp; Freddy Soare" w:date="2016-12-12T21:24:00Z">
        <w:r w:rsidDel="00926559">
          <w:rPr>
            <w:lang w:val="de-DE"/>
          </w:rPr>
          <w:delText>Es kann gegen ein Mitglied Missbrauch gemeldet werden, falls:</w:delText>
        </w:r>
      </w:del>
    </w:p>
    <w:p w14:paraId="43CC63A5" w14:textId="022AB7B6" w:rsidR="00AA4A16" w:rsidDel="00926559" w:rsidRDefault="00AA4A16" w:rsidP="00AA4A16">
      <w:pPr>
        <w:pStyle w:val="ListParagraph"/>
        <w:numPr>
          <w:ilvl w:val="0"/>
          <w:numId w:val="6"/>
        </w:numPr>
        <w:rPr>
          <w:del w:id="338" w:author="Mici &amp; Freddy Soare" w:date="2016-12-12T21:24:00Z"/>
          <w:lang w:val="de-DE"/>
        </w:rPr>
      </w:pPr>
      <w:del w:id="339" w:author="Mici &amp; Freddy Soare" w:date="2016-12-12T21:24:00Z">
        <w:r w:rsidDel="00926559">
          <w:rPr>
            <w:lang w:val="de-DE"/>
          </w:rPr>
          <w:delText>Produkte nicht rechtzeitig retourniert werden</w:delText>
        </w:r>
      </w:del>
    </w:p>
    <w:p w14:paraId="1317835E" w14:textId="505B9DFA" w:rsidR="00AA4A16" w:rsidDel="00926559" w:rsidRDefault="00AA4A16" w:rsidP="00AA4A16">
      <w:pPr>
        <w:pStyle w:val="ListParagraph"/>
        <w:numPr>
          <w:ilvl w:val="0"/>
          <w:numId w:val="6"/>
        </w:numPr>
        <w:rPr>
          <w:del w:id="340" w:author="Mici &amp; Freddy Soare" w:date="2016-12-12T21:24:00Z"/>
          <w:lang w:val="de-DE"/>
        </w:rPr>
      </w:pPr>
      <w:del w:id="341" w:author="Mici &amp; Freddy Soare" w:date="2016-12-12T21:24:00Z">
        <w:r w:rsidDel="00926559">
          <w:rPr>
            <w:lang w:val="de-DE"/>
          </w:rPr>
          <w:delText>Produkte angeboten werden, die Fiktiv sind oder gegen die AGBs verstoßen</w:delText>
        </w:r>
      </w:del>
    </w:p>
    <w:p w14:paraId="08175923" w14:textId="5186612E" w:rsidR="00AA4A16" w:rsidDel="00926559" w:rsidRDefault="00AA4A16" w:rsidP="00AA4A16">
      <w:pPr>
        <w:pStyle w:val="ListParagraph"/>
        <w:numPr>
          <w:ilvl w:val="0"/>
          <w:numId w:val="6"/>
        </w:numPr>
        <w:rPr>
          <w:del w:id="342" w:author="Mici &amp; Freddy Soare" w:date="2016-12-12T21:24:00Z"/>
          <w:lang w:val="de-DE"/>
        </w:rPr>
      </w:pPr>
      <w:del w:id="343" w:author="Mici &amp; Freddy Soare" w:date="2016-12-12T21:24:00Z">
        <w:r w:rsidDel="00926559">
          <w:rPr>
            <w:lang w:val="de-DE"/>
          </w:rPr>
          <w:delText>Berechtigte Einwände bestehen, dass ein Profil nicht echt ist (Profilbild und Name stimmen nicht überein)</w:delText>
        </w:r>
      </w:del>
    </w:p>
    <w:p w14:paraId="02C338BC" w14:textId="2B4AF795" w:rsidR="00AA4A16" w:rsidDel="00926559" w:rsidRDefault="00AA4A16" w:rsidP="00AA4A16">
      <w:pPr>
        <w:rPr>
          <w:del w:id="344" w:author="Mici &amp; Freddy Soare" w:date="2016-12-12T21:24:00Z"/>
          <w:lang w:val="de-DE"/>
        </w:rPr>
      </w:pPr>
    </w:p>
    <w:p w14:paraId="16642D6F" w14:textId="0594B29C" w:rsidR="00AA4A16" w:rsidDel="00926559" w:rsidRDefault="00AA4A16" w:rsidP="00AA4A16">
      <w:pPr>
        <w:rPr>
          <w:del w:id="345" w:author="Mici &amp; Freddy Soare" w:date="2016-12-12T21:24:00Z"/>
          <w:lang w:val="de-DE"/>
        </w:rPr>
      </w:pPr>
      <w:del w:id="346" w:author="Mici &amp; Freddy Soare" w:date="2016-12-12T21:24:00Z">
        <w:r w:rsidDel="00926559">
          <w:rPr>
            <w:lang w:val="de-DE"/>
          </w:rPr>
          <w:delText>Beim ersten berechtigten Vorwurf wird der Mitglied darüber informiert und muss binnen 7 Tage den Makel richtigstellen, anderenfalls wird sein Profil gelöscht.</w:delText>
        </w:r>
      </w:del>
    </w:p>
    <w:p w14:paraId="1C2FCA74" w14:textId="3494D141" w:rsidR="00AA4A16" w:rsidDel="00926559" w:rsidRDefault="00AA4A16" w:rsidP="00AA4A16">
      <w:pPr>
        <w:rPr>
          <w:del w:id="347" w:author="Mici &amp; Freddy Soare" w:date="2016-12-12T21:24:00Z"/>
          <w:lang w:val="de-DE"/>
        </w:rPr>
      </w:pPr>
    </w:p>
    <w:p w14:paraId="7076876C" w14:textId="637D60D4" w:rsidR="00AA4A16" w:rsidDel="00926559" w:rsidRDefault="00AA4A16" w:rsidP="00AA4A16">
      <w:pPr>
        <w:rPr>
          <w:del w:id="348" w:author="Mici &amp; Freddy Soare" w:date="2016-12-12T21:24:00Z"/>
          <w:lang w:val="de-DE"/>
        </w:rPr>
      </w:pPr>
      <w:del w:id="349" w:author="Mici &amp; Freddy Soare" w:date="2016-12-12T21:24:00Z">
        <w:r w:rsidDel="00926559">
          <w:rPr>
            <w:lang w:val="de-DE"/>
          </w:rPr>
          <w:delText>Bei drei Makel in Serie wird das Profil gelöscht.</w:delText>
        </w:r>
      </w:del>
    </w:p>
    <w:p w14:paraId="0E363EC9" w14:textId="77777777" w:rsidR="00AA4A16" w:rsidRDefault="00AA4A16" w:rsidP="00AA4A16">
      <w:pPr>
        <w:rPr>
          <w:lang w:val="de-DE"/>
        </w:rPr>
      </w:pPr>
    </w:p>
    <w:p w14:paraId="3FAD23E8" w14:textId="77777777" w:rsidR="00FF42DD" w:rsidRDefault="00FF42DD" w:rsidP="00AA4A16">
      <w:pPr>
        <w:pStyle w:val="Heading1"/>
        <w:rPr>
          <w:ins w:id="350" w:author="Mici &amp; Freddy Soare" w:date="2016-12-14T21:59:00Z"/>
          <w:lang w:val="de-DE"/>
        </w:rPr>
      </w:pPr>
    </w:p>
    <w:p w14:paraId="521364EF" w14:textId="77777777" w:rsidR="00AA4A16" w:rsidRPr="00AA4A16" w:rsidRDefault="00AA4A16" w:rsidP="00AA4A16">
      <w:pPr>
        <w:pStyle w:val="Heading1"/>
        <w:rPr>
          <w:lang w:val="de-DE"/>
        </w:rPr>
      </w:pPr>
      <w:commentRangeStart w:id="351"/>
      <w:r>
        <w:rPr>
          <w:lang w:val="de-DE"/>
        </w:rPr>
        <w:t>Szenario Produkt anbieten</w:t>
      </w:r>
    </w:p>
    <w:p w14:paraId="4D13FC57" w14:textId="77777777" w:rsidR="00AA4A16" w:rsidRDefault="00AA4A16" w:rsidP="00AA4A16">
      <w:pPr>
        <w:rPr>
          <w:lang w:val="de-DE"/>
        </w:rPr>
      </w:pPr>
    </w:p>
    <w:p w14:paraId="7047497F" w14:textId="1896DF6B" w:rsidR="00FF42DD" w:rsidRDefault="00FF42DD" w:rsidP="00AA4A16">
      <w:pPr>
        <w:rPr>
          <w:ins w:id="352" w:author="Mici &amp; Freddy Soare" w:date="2016-12-14T21:59:00Z"/>
          <w:lang w:val="de-DE"/>
        </w:rPr>
      </w:pPr>
      <w:ins w:id="353" w:author="Mici &amp; Freddy Soare" w:date="2016-12-14T21:59:00Z">
        <w:r>
          <w:rPr>
            <w:lang w:val="de-DE"/>
          </w:rPr>
          <w:t>„Kunde Simon kauft sich einen neuen Rasenmäher. Auch Die</w:t>
        </w:r>
      </w:ins>
      <w:ins w:id="354" w:author="Mici &amp; Freddy Soare" w:date="2016-12-14T22:00:00Z">
        <w:r>
          <w:rPr>
            <w:lang w:val="de-DE"/>
          </w:rPr>
          <w:t xml:space="preserve">sen möchte er gerne mit seiner Nachbarschaft teilen. Hierfür geht er auf </w:t>
        </w:r>
        <w:proofErr w:type="spellStart"/>
        <w:r>
          <w:rPr>
            <w:lang w:val="de-DE"/>
          </w:rPr>
          <w:t>StuffHub</w:t>
        </w:r>
        <w:proofErr w:type="spellEnd"/>
        <w:r>
          <w:rPr>
            <w:lang w:val="de-DE"/>
          </w:rPr>
          <w:t xml:space="preserve"> und bietet ein Ausleihen der Community an.“</w:t>
        </w:r>
      </w:ins>
    </w:p>
    <w:p w14:paraId="79DB6FF7" w14:textId="77777777" w:rsidR="00FF42DD" w:rsidRDefault="00FF42DD" w:rsidP="00AA4A16">
      <w:pPr>
        <w:rPr>
          <w:ins w:id="355" w:author="Mici &amp; Freddy Soare" w:date="2016-12-14T22:02:00Z"/>
          <w:lang w:val="de-DE"/>
        </w:rPr>
      </w:pPr>
    </w:p>
    <w:p w14:paraId="5D7BCE54" w14:textId="2E6CA33C" w:rsidR="00FF42DD" w:rsidRPr="00FF42DD" w:rsidRDefault="00FF42DD" w:rsidP="00AA4A16">
      <w:pPr>
        <w:rPr>
          <w:ins w:id="356" w:author="Mici &amp; Freddy Soare" w:date="2016-12-14T22:02:00Z"/>
          <w:b/>
          <w:lang w:val="de-DE"/>
          <w:rPrChange w:id="357" w:author="Mici &amp; Freddy Soare" w:date="2016-12-14T22:02:00Z">
            <w:rPr>
              <w:ins w:id="358" w:author="Mici &amp; Freddy Soare" w:date="2016-12-14T22:02:00Z"/>
              <w:lang w:val="de-DE"/>
            </w:rPr>
          </w:rPrChange>
        </w:rPr>
      </w:pPr>
      <w:ins w:id="359" w:author="Mici &amp; Freddy Soare" w:date="2016-12-14T22:02:00Z">
        <w:r>
          <w:rPr>
            <w:b/>
            <w:lang w:val="de-DE"/>
          </w:rPr>
          <w:t xml:space="preserve">Generische </w:t>
        </w:r>
        <w:r w:rsidRPr="003A4242">
          <w:rPr>
            <w:b/>
            <w:lang w:val="de-DE"/>
          </w:rPr>
          <w:t>Implementierungsdetails:</w:t>
        </w:r>
      </w:ins>
    </w:p>
    <w:p w14:paraId="71A75B55" w14:textId="77777777" w:rsidR="00FF42DD" w:rsidRDefault="00FF42DD" w:rsidP="00AA4A16">
      <w:pPr>
        <w:rPr>
          <w:ins w:id="360" w:author="Mici &amp; Freddy Soare" w:date="2016-12-14T21:59:00Z"/>
          <w:lang w:val="de-DE"/>
        </w:rPr>
      </w:pPr>
    </w:p>
    <w:p w14:paraId="12C47571" w14:textId="77777777" w:rsidR="00AA4A16" w:rsidRDefault="00AA4A16" w:rsidP="00AA4A16">
      <w:pPr>
        <w:rPr>
          <w:lang w:val="de-DE"/>
        </w:rPr>
      </w:pPr>
      <w:r>
        <w:rPr>
          <w:lang w:val="de-DE"/>
        </w:rPr>
        <w:t>Möchte ein Mitglied ein Produkt online stellen sind folgende Angaben zu machen:</w:t>
      </w:r>
    </w:p>
    <w:p w14:paraId="15DA2FBE" w14:textId="3750FA61" w:rsidR="00AA4A16" w:rsidRDefault="00AA4A16" w:rsidP="00AA4A16">
      <w:pPr>
        <w:pStyle w:val="ListParagraph"/>
        <w:numPr>
          <w:ilvl w:val="0"/>
          <w:numId w:val="3"/>
        </w:numPr>
        <w:rPr>
          <w:lang w:val="de-DE"/>
        </w:rPr>
      </w:pPr>
      <w:del w:id="361" w:author="Mici &amp; Freddy Soare" w:date="2016-12-12T21:20:00Z">
        <w:r w:rsidDel="00926559">
          <w:rPr>
            <w:lang w:val="de-DE"/>
          </w:rPr>
          <w:delText>Name</w:delText>
        </w:r>
      </w:del>
      <w:ins w:id="362" w:author="Mici &amp; Freddy Soare" w:date="2016-12-12T21:20:00Z">
        <w:r w:rsidR="00926559">
          <w:rPr>
            <w:lang w:val="de-DE"/>
          </w:rPr>
          <w:t>Bezeichnung</w:t>
        </w:r>
      </w:ins>
      <w:r>
        <w:rPr>
          <w:lang w:val="de-DE"/>
        </w:rPr>
        <w:t>*</w:t>
      </w:r>
    </w:p>
    <w:p w14:paraId="6E664EA2" w14:textId="77777777" w:rsidR="00AA4A16" w:rsidRDefault="00AA4A16" w:rsidP="00AA4A16">
      <w:pPr>
        <w:pStyle w:val="ListParagraph"/>
        <w:numPr>
          <w:ilvl w:val="0"/>
          <w:numId w:val="3"/>
        </w:numPr>
        <w:rPr>
          <w:lang w:val="de-DE"/>
        </w:rPr>
      </w:pPr>
      <w:r>
        <w:rPr>
          <w:lang w:val="de-DE"/>
        </w:rPr>
        <w:t>Kategorie* (+Unterkategorie)</w:t>
      </w:r>
    </w:p>
    <w:p w14:paraId="65E3890C" w14:textId="401D85FC" w:rsidR="00AA4A16" w:rsidRDefault="00AA4A16" w:rsidP="00AA4A16">
      <w:pPr>
        <w:pStyle w:val="ListParagraph"/>
        <w:numPr>
          <w:ilvl w:val="0"/>
          <w:numId w:val="3"/>
        </w:numPr>
        <w:rPr>
          <w:lang w:val="de-DE"/>
        </w:rPr>
      </w:pPr>
      <w:r>
        <w:rPr>
          <w:lang w:val="de-DE"/>
        </w:rPr>
        <w:t xml:space="preserve">Zustand* (Neu, </w:t>
      </w:r>
      <w:ins w:id="363" w:author="Mici &amp; Freddy Soare" w:date="2016-12-12T21:20:00Z">
        <w:r w:rsidR="00926559">
          <w:rPr>
            <w:lang w:val="de-DE"/>
          </w:rPr>
          <w:t xml:space="preserve">Leicht gebraucht, </w:t>
        </w:r>
      </w:ins>
      <w:r>
        <w:rPr>
          <w:lang w:val="de-DE"/>
        </w:rPr>
        <w:t xml:space="preserve">Gebraucht, Stark </w:t>
      </w:r>
      <w:ins w:id="364" w:author="Mici &amp; Freddy Soare" w:date="2016-12-12T21:20:00Z">
        <w:r w:rsidR="00926559">
          <w:rPr>
            <w:lang w:val="de-DE"/>
          </w:rPr>
          <w:t>g</w:t>
        </w:r>
      </w:ins>
      <w:del w:id="365" w:author="Mici &amp; Freddy Soare" w:date="2016-12-12T21:20:00Z">
        <w:r w:rsidDel="00926559">
          <w:rPr>
            <w:lang w:val="de-DE"/>
          </w:rPr>
          <w:delText>G</w:delText>
        </w:r>
      </w:del>
      <w:r>
        <w:rPr>
          <w:lang w:val="de-DE"/>
        </w:rPr>
        <w:t>enutzt)</w:t>
      </w:r>
    </w:p>
    <w:p w14:paraId="650D7649" w14:textId="77777777" w:rsidR="00AA4A16" w:rsidRDefault="00AA4A16" w:rsidP="00AA4A16">
      <w:pPr>
        <w:pStyle w:val="ListParagraph"/>
        <w:numPr>
          <w:ilvl w:val="0"/>
          <w:numId w:val="3"/>
        </w:numPr>
        <w:rPr>
          <w:lang w:val="de-DE"/>
        </w:rPr>
      </w:pPr>
      <w:r>
        <w:rPr>
          <w:lang w:val="de-DE"/>
        </w:rPr>
        <w:t>Bild*</w:t>
      </w:r>
    </w:p>
    <w:p w14:paraId="507FC20F" w14:textId="675B3E76" w:rsidR="00AA4A16" w:rsidRDefault="00AA4A16" w:rsidP="00AA4A16">
      <w:pPr>
        <w:pStyle w:val="ListParagraph"/>
        <w:numPr>
          <w:ilvl w:val="0"/>
          <w:numId w:val="3"/>
        </w:numPr>
        <w:rPr>
          <w:lang w:val="de-DE"/>
        </w:rPr>
      </w:pPr>
      <w:del w:id="366" w:author="Mici &amp; Freddy Soare" w:date="2016-12-12T21:22:00Z">
        <w:r w:rsidDel="00926559">
          <w:rPr>
            <w:lang w:val="de-DE"/>
          </w:rPr>
          <w:delText>Gültigkeit des Angebots</w:delText>
        </w:r>
      </w:del>
      <w:ins w:id="367" w:author="Mici &amp; Freddy Soare" w:date="2016-12-12T21:22:00Z">
        <w:r w:rsidR="00926559">
          <w:rPr>
            <w:lang w:val="de-DE"/>
          </w:rPr>
          <w:t>Zusätzliche Informationen (</w:t>
        </w:r>
      </w:ins>
      <w:ins w:id="368" w:author="Mici &amp; Freddy Soare" w:date="2016-12-12T21:23:00Z">
        <w:r w:rsidR="00926559">
          <w:rPr>
            <w:lang w:val="de-DE"/>
          </w:rPr>
          <w:t xml:space="preserve">Textfeld: </w:t>
        </w:r>
      </w:ins>
      <w:ins w:id="369" w:author="Mici &amp; Freddy Soare" w:date="2016-12-12T21:22:00Z">
        <w:r w:rsidR="00926559">
          <w:rPr>
            <w:lang w:val="de-DE"/>
          </w:rPr>
          <w:t>Wo kann das Produkt i.d.R. abgeholt werden und zu welchen Uhrzeiten?</w:t>
        </w:r>
      </w:ins>
      <w:ins w:id="370" w:author="Mici &amp; Freddy Soare" w:date="2016-12-12T21:23:00Z">
        <w:r w:rsidR="00926559">
          <w:rPr>
            <w:lang w:val="de-DE"/>
          </w:rPr>
          <w:t>)</w:t>
        </w:r>
      </w:ins>
      <w:del w:id="371" w:author="Mici &amp; Freddy Soare" w:date="2016-12-12T21:21:00Z">
        <w:r w:rsidDel="00926559">
          <w:rPr>
            <w:lang w:val="de-DE"/>
          </w:rPr>
          <w:delText xml:space="preserve"> (Datepicker)</w:delText>
        </w:r>
      </w:del>
    </w:p>
    <w:p w14:paraId="504496BC" w14:textId="77777777" w:rsidR="00AA4A16" w:rsidRDefault="00AA4A16" w:rsidP="00AA4A16">
      <w:pPr>
        <w:rPr>
          <w:lang w:val="de-DE"/>
        </w:rPr>
      </w:pPr>
    </w:p>
    <w:p w14:paraId="7257899A" w14:textId="77777777" w:rsidR="00AA4A16" w:rsidRDefault="00AA4A16" w:rsidP="00AA4A16">
      <w:pPr>
        <w:rPr>
          <w:lang w:val="de-DE"/>
        </w:rPr>
      </w:pPr>
      <w:r>
        <w:rPr>
          <w:lang w:val="de-DE"/>
        </w:rPr>
        <w:t>Alle Felder mit (*) sind Pflichtfelder</w:t>
      </w:r>
    </w:p>
    <w:p w14:paraId="2346DAF3" w14:textId="293A49D5" w:rsidR="00AA4A16" w:rsidDel="00926559" w:rsidRDefault="00AA4A16" w:rsidP="00AA4A16">
      <w:pPr>
        <w:rPr>
          <w:del w:id="372" w:author="Mici &amp; Freddy Soare" w:date="2016-12-12T21:21:00Z"/>
          <w:lang w:val="de-DE"/>
        </w:rPr>
      </w:pPr>
      <w:del w:id="373" w:author="Mici &amp; Freddy Soare" w:date="2016-12-12T21:21:00Z">
        <w:r w:rsidDel="00926559">
          <w:rPr>
            <w:lang w:val="de-DE"/>
          </w:rPr>
          <w:delText>Die Angaben müssen entweder mit dem Fingerprint oder Passwort bestätigt werden</w:delText>
        </w:r>
        <w:commentRangeEnd w:id="351"/>
        <w:r w:rsidR="00F00384" w:rsidDel="00926559">
          <w:rPr>
            <w:rStyle w:val="CommentReference"/>
          </w:rPr>
          <w:commentReference w:id="351"/>
        </w:r>
      </w:del>
    </w:p>
    <w:p w14:paraId="704A5572" w14:textId="77777777" w:rsidR="00AA4A16" w:rsidRDefault="00AA4A16" w:rsidP="00AA4A16">
      <w:pPr>
        <w:rPr>
          <w:lang w:val="de-DE"/>
        </w:rPr>
      </w:pPr>
    </w:p>
    <w:p w14:paraId="6EBCE6F4" w14:textId="77777777" w:rsidR="00AA4A16" w:rsidRDefault="00AA4A16" w:rsidP="00AA4A16">
      <w:pPr>
        <w:pStyle w:val="Heading1"/>
        <w:rPr>
          <w:lang w:val="de-DE"/>
        </w:rPr>
      </w:pPr>
      <w:commentRangeStart w:id="374"/>
      <w:r>
        <w:rPr>
          <w:lang w:val="de-DE"/>
        </w:rPr>
        <w:t>Szenario Produkt via Anzeige suchen</w:t>
      </w:r>
    </w:p>
    <w:p w14:paraId="5FF5183F" w14:textId="77777777" w:rsidR="00AA4A16" w:rsidRDefault="00AA4A16" w:rsidP="00AA4A16">
      <w:pPr>
        <w:rPr>
          <w:ins w:id="375" w:author="Mici &amp; Freddy Soare" w:date="2016-12-12T21:27:00Z"/>
          <w:lang w:val="de-DE"/>
        </w:rPr>
      </w:pPr>
    </w:p>
    <w:p w14:paraId="3ADEC2CE" w14:textId="1AC40734" w:rsidR="006D79C4" w:rsidRDefault="00FF42DD" w:rsidP="00AA4A16">
      <w:pPr>
        <w:rPr>
          <w:ins w:id="376" w:author="Mici &amp; Freddy Soare" w:date="2016-12-14T22:17:00Z"/>
          <w:lang w:val="de-DE"/>
        </w:rPr>
      </w:pPr>
      <w:ins w:id="377" w:author="Mici &amp; Freddy Soare" w:date="2016-12-14T22:00:00Z">
        <w:r>
          <w:rPr>
            <w:lang w:val="de-DE"/>
          </w:rPr>
          <w:t xml:space="preserve">„Kunde Simon </w:t>
        </w:r>
      </w:ins>
      <w:ins w:id="378" w:author="Mici &amp; Freddy Soare" w:date="2016-12-14T22:01:00Z">
        <w:r>
          <w:rPr>
            <w:lang w:val="de-DE"/>
          </w:rPr>
          <w:t xml:space="preserve">hat einen Wasserschaden. Um den Schaden zu beheben, braucht er eine spezielle Rohrzange, welche er nicht besitzt. </w:t>
        </w:r>
      </w:ins>
      <w:ins w:id="379" w:author="Mici &amp; Freddy Soare" w:date="2016-12-14T22:02:00Z">
        <w:r>
          <w:rPr>
            <w:lang w:val="de-DE"/>
          </w:rPr>
          <w:t xml:space="preserve">Leider ist diese Rohrzange so speziell, </w:t>
        </w:r>
      </w:ins>
      <w:ins w:id="380" w:author="Mici &amp; Freddy Soare" w:date="2016-12-14T22:00:00Z">
        <w:r w:rsidR="00531BF2">
          <w:rPr>
            <w:lang w:val="de-DE"/>
          </w:rPr>
          <w:t xml:space="preserve">dass keine der Suchergebnisse auf </w:t>
        </w:r>
        <w:proofErr w:type="spellStart"/>
        <w:r w:rsidR="00531BF2">
          <w:rPr>
            <w:lang w:val="de-DE"/>
          </w:rPr>
          <w:t>StuffHub</w:t>
        </w:r>
        <w:proofErr w:type="spellEnd"/>
        <w:r w:rsidR="00531BF2">
          <w:rPr>
            <w:lang w:val="de-DE"/>
          </w:rPr>
          <w:t xml:space="preserve"> </w:t>
        </w:r>
      </w:ins>
      <w:ins w:id="381" w:author="Mici &amp; Freddy Soare" w:date="2016-12-14T22:06:00Z">
        <w:r w:rsidR="009D6C7C">
          <w:rPr>
            <w:lang w:val="de-DE"/>
          </w:rPr>
          <w:t xml:space="preserve">findet. Er erstellt also eine Anzeige in die </w:t>
        </w:r>
        <w:proofErr w:type="spellStart"/>
        <w:r w:rsidR="009D6C7C">
          <w:rPr>
            <w:lang w:val="de-DE"/>
          </w:rPr>
          <w:t>StuffHub</w:t>
        </w:r>
        <w:proofErr w:type="spellEnd"/>
        <w:r w:rsidR="009D6C7C">
          <w:rPr>
            <w:lang w:val="de-DE"/>
          </w:rPr>
          <w:t xml:space="preserve"> Community, in der er die benötigte Rohrzange beschreibt. Kunde </w:t>
        </w:r>
      </w:ins>
      <w:ins w:id="382" w:author="Mici &amp; Freddy Soare" w:date="2016-12-14T22:15:00Z">
        <w:r w:rsidR="00E83DEC">
          <w:rPr>
            <w:lang w:val="de-DE"/>
          </w:rPr>
          <w:t xml:space="preserve">Simon bietet hierfür 100 </w:t>
        </w:r>
        <w:proofErr w:type="spellStart"/>
        <w:r w:rsidR="00E83DEC">
          <w:rPr>
            <w:lang w:val="de-DE"/>
          </w:rPr>
          <w:t>Karmapunkte</w:t>
        </w:r>
        <w:proofErr w:type="spellEnd"/>
        <w:r w:rsidR="00E83DEC">
          <w:rPr>
            <w:lang w:val="de-DE"/>
          </w:rPr>
          <w:t xml:space="preserve"> an.</w:t>
        </w:r>
      </w:ins>
      <w:ins w:id="383" w:author="Mici &amp; Freddy Soare" w:date="2016-12-14T22:17:00Z">
        <w:r w:rsidR="00E83DEC">
          <w:rPr>
            <w:lang w:val="de-DE"/>
          </w:rPr>
          <w:t>“</w:t>
        </w:r>
      </w:ins>
    </w:p>
    <w:p w14:paraId="6D551CC5" w14:textId="77777777" w:rsidR="00E83DEC" w:rsidRDefault="00E83DEC" w:rsidP="00AA4A16">
      <w:pPr>
        <w:rPr>
          <w:ins w:id="384" w:author="Mici &amp; Freddy Soare" w:date="2016-12-14T22:17:00Z"/>
          <w:lang w:val="de-DE"/>
        </w:rPr>
      </w:pPr>
    </w:p>
    <w:p w14:paraId="753DAB52" w14:textId="5ED9DEE6" w:rsidR="00E83DEC" w:rsidRPr="00E83DEC" w:rsidRDefault="00E83DEC" w:rsidP="00AA4A16">
      <w:pPr>
        <w:rPr>
          <w:ins w:id="385" w:author="Mici &amp; Freddy Soare" w:date="2016-12-14T22:17:00Z"/>
          <w:b/>
          <w:lang w:val="de-DE"/>
          <w:rPrChange w:id="386" w:author="Mici &amp; Freddy Soare" w:date="2016-12-14T22:17:00Z">
            <w:rPr>
              <w:ins w:id="387" w:author="Mici &amp; Freddy Soare" w:date="2016-12-14T22:17:00Z"/>
              <w:lang w:val="de-DE"/>
            </w:rPr>
          </w:rPrChange>
        </w:rPr>
      </w:pPr>
      <w:ins w:id="388" w:author="Mici &amp; Freddy Soare" w:date="2016-12-14T22:17:00Z">
        <w:r w:rsidRPr="00E83DEC">
          <w:rPr>
            <w:b/>
            <w:lang w:val="de-DE"/>
            <w:rPrChange w:id="389" w:author="Mici &amp; Freddy Soare" w:date="2016-12-14T22:17:00Z">
              <w:rPr>
                <w:lang w:val="de-DE"/>
              </w:rPr>
            </w:rPrChange>
          </w:rPr>
          <w:t>Generische Implementierungsdetails:</w:t>
        </w:r>
      </w:ins>
    </w:p>
    <w:p w14:paraId="59E26F6F" w14:textId="77777777" w:rsidR="00E83DEC" w:rsidRDefault="00E83DEC" w:rsidP="00AA4A16">
      <w:pPr>
        <w:rPr>
          <w:lang w:val="de-DE"/>
        </w:rPr>
      </w:pPr>
    </w:p>
    <w:p w14:paraId="58B02198" w14:textId="77777777" w:rsidR="00AA4A16" w:rsidRDefault="00AA4A16" w:rsidP="00AA4A16">
      <w:pPr>
        <w:rPr>
          <w:lang w:val="de-DE"/>
        </w:rPr>
      </w:pPr>
      <w:r>
        <w:rPr>
          <w:lang w:val="de-DE"/>
        </w:rPr>
        <w:t>Möchte ein Mitglied nach einem bestimmten Produkt suchen, muss er folgende Angaben machen:</w:t>
      </w:r>
    </w:p>
    <w:p w14:paraId="7805B5F5" w14:textId="77777777" w:rsidR="00AA4A16" w:rsidRDefault="00AA4A16" w:rsidP="00AA4A16">
      <w:pPr>
        <w:pStyle w:val="ListParagraph"/>
        <w:numPr>
          <w:ilvl w:val="0"/>
          <w:numId w:val="3"/>
        </w:numPr>
        <w:rPr>
          <w:lang w:val="de-DE"/>
        </w:rPr>
      </w:pPr>
      <w:r>
        <w:rPr>
          <w:lang w:val="de-DE"/>
        </w:rPr>
        <w:t>Name*</w:t>
      </w:r>
    </w:p>
    <w:p w14:paraId="0E226DDF" w14:textId="77777777" w:rsidR="00AA4A16" w:rsidRDefault="00AA4A16" w:rsidP="00AA4A16">
      <w:pPr>
        <w:pStyle w:val="ListParagraph"/>
        <w:numPr>
          <w:ilvl w:val="0"/>
          <w:numId w:val="3"/>
        </w:numPr>
        <w:rPr>
          <w:lang w:val="de-DE"/>
        </w:rPr>
      </w:pPr>
      <w:r>
        <w:rPr>
          <w:lang w:val="de-DE"/>
        </w:rPr>
        <w:t>Kategorie*</w:t>
      </w:r>
    </w:p>
    <w:p w14:paraId="59DDACD9" w14:textId="77777777" w:rsidR="00AA4A16" w:rsidRDefault="00AA4A16" w:rsidP="00AA4A16">
      <w:pPr>
        <w:pStyle w:val="ListParagraph"/>
        <w:numPr>
          <w:ilvl w:val="0"/>
          <w:numId w:val="3"/>
        </w:numPr>
        <w:rPr>
          <w:lang w:val="de-DE"/>
        </w:rPr>
      </w:pPr>
      <w:r>
        <w:rPr>
          <w:lang w:val="de-DE"/>
        </w:rPr>
        <w:t>Angebotenes Karma</w:t>
      </w:r>
    </w:p>
    <w:p w14:paraId="283CDA73" w14:textId="767B1A5C" w:rsidR="00AA4A16" w:rsidRPr="00AA4A16" w:rsidRDefault="00AA4A16" w:rsidP="00AA4A16">
      <w:pPr>
        <w:pStyle w:val="ListParagraph"/>
        <w:numPr>
          <w:ilvl w:val="0"/>
          <w:numId w:val="3"/>
        </w:numPr>
        <w:rPr>
          <w:lang w:val="de-DE"/>
        </w:rPr>
      </w:pPr>
      <w:del w:id="390" w:author="Mici &amp; Freddy Soare" w:date="2016-12-12T21:28:00Z">
        <w:r w:rsidDel="006D79C4">
          <w:rPr>
            <w:lang w:val="de-DE"/>
          </w:rPr>
          <w:delText>Gültigkeit der Anfrage*</w:delText>
        </w:r>
      </w:del>
      <w:ins w:id="391" w:author="Mici &amp; Freddy Soare" w:date="2016-12-12T21:29:00Z">
        <w:r w:rsidR="006D79C4">
          <w:rPr>
            <w:lang w:val="de-DE"/>
          </w:rPr>
          <w:t>Zusätzliche</w:t>
        </w:r>
      </w:ins>
      <w:ins w:id="392" w:author="Mici &amp; Freddy Soare" w:date="2016-12-12T21:28:00Z">
        <w:r w:rsidR="006D79C4">
          <w:rPr>
            <w:lang w:val="de-DE"/>
          </w:rPr>
          <w:t xml:space="preserve"> Informationen (Textfeld</w:t>
        </w:r>
      </w:ins>
      <w:ins w:id="393" w:author="Mici &amp; Freddy Soare" w:date="2016-12-12T21:29:00Z">
        <w:r w:rsidR="006D79C4">
          <w:rPr>
            <w:lang w:val="de-DE"/>
          </w:rPr>
          <w:t xml:space="preserve"> für Ergänzungen zur Dringlichkeit, Dauer der Entlehnung, ...</w:t>
        </w:r>
      </w:ins>
      <w:ins w:id="394" w:author="Mici &amp; Freddy Soare" w:date="2016-12-12T21:28:00Z">
        <w:r w:rsidR="006D79C4">
          <w:rPr>
            <w:lang w:val="de-DE"/>
          </w:rPr>
          <w:t>)</w:t>
        </w:r>
      </w:ins>
    </w:p>
    <w:p w14:paraId="41952A8B" w14:textId="77777777" w:rsidR="00AA4A16" w:rsidRPr="00AA4A16" w:rsidRDefault="00AA4A16" w:rsidP="00AA4A16">
      <w:pPr>
        <w:rPr>
          <w:lang w:val="de-DE"/>
        </w:rPr>
      </w:pPr>
    </w:p>
    <w:p w14:paraId="128DFC40" w14:textId="77777777" w:rsidR="004D123D" w:rsidRDefault="004D123D" w:rsidP="004D123D">
      <w:pPr>
        <w:rPr>
          <w:lang w:val="de-DE"/>
        </w:rPr>
      </w:pPr>
      <w:r>
        <w:rPr>
          <w:lang w:val="de-DE"/>
        </w:rPr>
        <w:t>Alle Felder mit (*) sind Pflichtfelder</w:t>
      </w:r>
    </w:p>
    <w:p w14:paraId="6C12F059" w14:textId="38298ECA" w:rsidR="004D123D" w:rsidDel="006D79C4" w:rsidRDefault="004D123D" w:rsidP="004D123D">
      <w:pPr>
        <w:rPr>
          <w:del w:id="395" w:author="Mici &amp; Freddy Soare" w:date="2016-12-12T21:30:00Z"/>
          <w:lang w:val="de-DE"/>
        </w:rPr>
      </w:pPr>
      <w:del w:id="396" w:author="Mici &amp; Freddy Soare" w:date="2016-12-12T21:30:00Z">
        <w:r w:rsidDel="006D79C4">
          <w:rPr>
            <w:lang w:val="de-DE"/>
          </w:rPr>
          <w:delText>Die Angaben müssen entweder mit dem Fingerprint oder Passwort bestätigt werden</w:delText>
        </w:r>
        <w:commentRangeEnd w:id="374"/>
        <w:r w:rsidR="00F00384" w:rsidDel="006D79C4">
          <w:rPr>
            <w:rStyle w:val="CommentReference"/>
          </w:rPr>
          <w:commentReference w:id="374"/>
        </w:r>
      </w:del>
    </w:p>
    <w:p w14:paraId="2D9B8304" w14:textId="77777777" w:rsidR="004D123D" w:rsidRDefault="004D123D">
      <w:pPr>
        <w:rPr>
          <w:lang w:val="de-DE"/>
        </w:rPr>
      </w:pPr>
      <w:r>
        <w:rPr>
          <w:lang w:val="de-DE"/>
        </w:rPr>
        <w:br w:type="page"/>
      </w:r>
    </w:p>
    <w:p w14:paraId="41FDED85" w14:textId="77777777" w:rsidR="00AA4A16" w:rsidRDefault="004D123D" w:rsidP="004D123D">
      <w:pPr>
        <w:pStyle w:val="Heading1"/>
        <w:rPr>
          <w:lang w:val="de-DE"/>
        </w:rPr>
      </w:pPr>
      <w:commentRangeStart w:id="397"/>
      <w:r>
        <w:rPr>
          <w:lang w:val="de-DE"/>
        </w:rPr>
        <w:lastRenderedPageBreak/>
        <w:t>Szenario Produkt Anbieten via Anzeige</w:t>
      </w:r>
    </w:p>
    <w:p w14:paraId="7D9838FA" w14:textId="77777777" w:rsidR="00E83DEC" w:rsidRDefault="00E83DEC" w:rsidP="00E83DEC">
      <w:pPr>
        <w:rPr>
          <w:ins w:id="398" w:author="Mici &amp; Freddy Soare" w:date="2016-12-14T22:17:00Z"/>
          <w:lang w:val="de-DE"/>
        </w:rPr>
      </w:pPr>
    </w:p>
    <w:p w14:paraId="53CED790" w14:textId="704277D7" w:rsidR="00E83DEC" w:rsidRPr="001569E3" w:rsidRDefault="00E83DEC" w:rsidP="00E83DEC">
      <w:pPr>
        <w:rPr>
          <w:ins w:id="399" w:author="Mici &amp; Freddy Soare" w:date="2016-12-14T22:17:00Z"/>
          <w:i/>
          <w:lang w:val="de-DE"/>
          <w:rPrChange w:id="400" w:author="Mici &amp; Freddy Soare" w:date="2016-12-14T22:20:00Z">
            <w:rPr>
              <w:ins w:id="401" w:author="Mici &amp; Freddy Soare" w:date="2016-12-14T22:17:00Z"/>
              <w:lang w:val="de-DE"/>
            </w:rPr>
          </w:rPrChange>
        </w:rPr>
      </w:pPr>
      <w:ins w:id="402" w:author="Mici &amp; Freddy Soare" w:date="2016-12-14T22:17:00Z">
        <w:r w:rsidRPr="001569E3">
          <w:rPr>
            <w:i/>
            <w:lang w:val="de-DE"/>
            <w:rPrChange w:id="403" w:author="Mici &amp; Freddy Soare" w:date="2016-12-14T22:20:00Z">
              <w:rPr>
                <w:lang w:val="de-DE"/>
              </w:rPr>
            </w:rPrChange>
          </w:rPr>
          <w:t>„</w:t>
        </w:r>
        <w:r w:rsidRPr="001569E3">
          <w:rPr>
            <w:i/>
            <w:lang w:val="de-DE"/>
            <w:rPrChange w:id="404" w:author="Mici &amp; Freddy Soare" w:date="2016-12-14T22:20:00Z">
              <w:rPr>
                <w:lang w:val="de-DE"/>
              </w:rPr>
            </w:rPrChange>
          </w:rPr>
          <w:t>Kunde Maxi geht die Anzeigen durch und bemerkt als e</w:t>
        </w:r>
        <w:r w:rsidRPr="001569E3">
          <w:rPr>
            <w:i/>
            <w:lang w:val="de-DE"/>
            <w:rPrChange w:id="405" w:author="Mici &amp; Freddy Soare" w:date="2016-12-14T22:20:00Z">
              <w:rPr>
                <w:lang w:val="de-DE"/>
              </w:rPr>
            </w:rPrChange>
          </w:rPr>
          <w:t>rstes die Anzeige von Kunde Simon, dass Dieser eine Rohrzange benötigt</w:t>
        </w:r>
        <w:r w:rsidRPr="001569E3">
          <w:rPr>
            <w:i/>
            <w:lang w:val="de-DE"/>
            <w:rPrChange w:id="406" w:author="Mici &amp; Freddy Soare" w:date="2016-12-14T22:20:00Z">
              <w:rPr>
                <w:lang w:val="de-DE"/>
              </w:rPr>
            </w:rPrChange>
          </w:rPr>
          <w:t>. Da er gerade an seinem neuen Haus bau</w:t>
        </w:r>
        <w:r w:rsidRPr="001569E3">
          <w:rPr>
            <w:i/>
            <w:lang w:val="de-DE"/>
            <w:rPrChange w:id="407" w:author="Mici &amp; Freddy Soare" w:date="2016-12-14T22:20:00Z">
              <w:rPr>
                <w:lang w:val="de-DE"/>
              </w:rPr>
            </w:rPrChange>
          </w:rPr>
          <w:t>t, besitzt er genau diese Zange.</w:t>
        </w:r>
      </w:ins>
    </w:p>
    <w:p w14:paraId="40FC5676" w14:textId="77777777" w:rsidR="00E83DEC" w:rsidRPr="001569E3" w:rsidRDefault="00E83DEC" w:rsidP="00E83DEC">
      <w:pPr>
        <w:rPr>
          <w:ins w:id="408" w:author="Mici &amp; Freddy Soare" w:date="2016-12-14T22:17:00Z"/>
          <w:i/>
          <w:lang w:val="de-DE"/>
          <w:rPrChange w:id="409" w:author="Mici &amp; Freddy Soare" w:date="2016-12-14T22:20:00Z">
            <w:rPr>
              <w:ins w:id="410" w:author="Mici &amp; Freddy Soare" w:date="2016-12-14T22:17:00Z"/>
              <w:lang w:val="de-DE"/>
            </w:rPr>
          </w:rPrChange>
        </w:rPr>
      </w:pPr>
    </w:p>
    <w:p w14:paraId="6748F4C5" w14:textId="270BF136" w:rsidR="00E83DEC" w:rsidRPr="001569E3" w:rsidRDefault="001569E3" w:rsidP="00AA4A16">
      <w:pPr>
        <w:rPr>
          <w:ins w:id="411" w:author="Mici &amp; Freddy Soare" w:date="2016-12-14T22:17:00Z"/>
          <w:i/>
          <w:lang w:val="de-DE"/>
          <w:rPrChange w:id="412" w:author="Mici &amp; Freddy Soare" w:date="2016-12-14T22:20:00Z">
            <w:rPr>
              <w:ins w:id="413" w:author="Mici &amp; Freddy Soare" w:date="2016-12-14T22:17:00Z"/>
              <w:lang w:val="de-DE"/>
            </w:rPr>
          </w:rPrChange>
        </w:rPr>
      </w:pPr>
      <w:ins w:id="414" w:author="Mici &amp; Freddy Soare" w:date="2016-12-14T22:17:00Z">
        <w:r w:rsidRPr="001569E3">
          <w:rPr>
            <w:i/>
            <w:lang w:val="de-DE"/>
            <w:rPrChange w:id="415" w:author="Mici &amp; Freddy Soare" w:date="2016-12-14T22:20:00Z">
              <w:rPr>
                <w:lang w:val="de-DE"/>
              </w:rPr>
            </w:rPrChange>
          </w:rPr>
          <w:t xml:space="preserve">Kunde Maxi ladet zuerst mit der </w:t>
        </w:r>
      </w:ins>
      <w:ins w:id="416" w:author="Mici &amp; Freddy Soare" w:date="2016-12-14T22:18:00Z">
        <w:r w:rsidRPr="001569E3">
          <w:rPr>
            <w:i/>
            <w:lang w:val="de-DE"/>
            <w:rPrChange w:id="417" w:author="Mici &amp; Freddy Soare" w:date="2016-12-14T22:20:00Z">
              <w:rPr>
                <w:lang w:val="de-DE"/>
              </w:rPr>
            </w:rPrChange>
          </w:rPr>
          <w:t>„Produkt anbieten Funktion“</w:t>
        </w:r>
      </w:ins>
      <w:ins w:id="418" w:author="Mici &amp; Freddy Soare" w:date="2016-12-14T22:19:00Z">
        <w:r w:rsidRPr="001569E3">
          <w:rPr>
            <w:i/>
            <w:lang w:val="de-DE"/>
            <w:rPrChange w:id="419" w:author="Mici &amp; Freddy Soare" w:date="2016-12-14T22:20:00Z">
              <w:rPr>
                <w:lang w:val="de-DE"/>
              </w:rPr>
            </w:rPrChange>
          </w:rPr>
          <w:t xml:space="preserve"> die Rohrzange auf </w:t>
        </w:r>
        <w:proofErr w:type="spellStart"/>
        <w:r w:rsidRPr="001569E3">
          <w:rPr>
            <w:i/>
            <w:lang w:val="de-DE"/>
            <w:rPrChange w:id="420" w:author="Mici &amp; Freddy Soare" w:date="2016-12-14T22:20:00Z">
              <w:rPr>
                <w:lang w:val="de-DE"/>
              </w:rPr>
            </w:rPrChange>
          </w:rPr>
          <w:t>StuffHub</w:t>
        </w:r>
        <w:proofErr w:type="spellEnd"/>
        <w:r w:rsidRPr="001569E3">
          <w:rPr>
            <w:i/>
            <w:lang w:val="de-DE"/>
            <w:rPrChange w:id="421" w:author="Mici &amp; Freddy Soare" w:date="2016-12-14T22:20:00Z">
              <w:rPr>
                <w:lang w:val="de-DE"/>
              </w:rPr>
            </w:rPrChange>
          </w:rPr>
          <w:t xml:space="preserve"> und macht anschließend Kunde Simon auf die Zange aufmerksam. Kunde Simon belohnt hierfür Kunde Maxi mit 100 </w:t>
        </w:r>
      </w:ins>
      <w:ins w:id="422" w:author="Mici &amp; Freddy Soare" w:date="2016-12-14T22:20:00Z">
        <w:r w:rsidRPr="001569E3">
          <w:rPr>
            <w:i/>
            <w:lang w:val="de-DE"/>
            <w:rPrChange w:id="423" w:author="Mici &amp; Freddy Soare" w:date="2016-12-14T22:20:00Z">
              <w:rPr>
                <w:lang w:val="de-DE"/>
              </w:rPr>
            </w:rPrChange>
          </w:rPr>
          <w:t>Karma punkten</w:t>
        </w:r>
      </w:ins>
      <w:ins w:id="424" w:author="Mici &amp; Freddy Soare" w:date="2016-12-14T22:19:00Z">
        <w:r w:rsidRPr="001569E3">
          <w:rPr>
            <w:i/>
            <w:lang w:val="de-DE"/>
            <w:rPrChange w:id="425" w:author="Mici &amp; Freddy Soare" w:date="2016-12-14T22:20:00Z">
              <w:rPr>
                <w:lang w:val="de-DE"/>
              </w:rPr>
            </w:rPrChange>
          </w:rPr>
          <w:t xml:space="preserve"> und </w:t>
        </w:r>
      </w:ins>
      <w:ins w:id="426" w:author="Mici &amp; Freddy Soare" w:date="2016-12-14T22:20:00Z">
        <w:r w:rsidRPr="001569E3">
          <w:rPr>
            <w:i/>
            <w:lang w:val="de-DE"/>
            <w:rPrChange w:id="427" w:author="Mici &amp; Freddy Soare" w:date="2016-12-14T22:20:00Z">
              <w:rPr>
                <w:lang w:val="de-DE"/>
              </w:rPr>
            </w:rPrChange>
          </w:rPr>
          <w:t>leiht sich die Rohrzange von ihm aus.“</w:t>
        </w:r>
      </w:ins>
    </w:p>
    <w:p w14:paraId="0CB101A1" w14:textId="77777777" w:rsidR="00E83DEC" w:rsidRDefault="00E83DEC" w:rsidP="00AA4A16">
      <w:pPr>
        <w:rPr>
          <w:ins w:id="428" w:author="Mici &amp; Freddy Soare" w:date="2016-12-14T22:03:00Z"/>
          <w:lang w:val="de-DE"/>
        </w:rPr>
      </w:pPr>
    </w:p>
    <w:p w14:paraId="5B3DA697" w14:textId="77777777" w:rsidR="00531BF2" w:rsidRPr="003A4242" w:rsidRDefault="00531BF2" w:rsidP="00531BF2">
      <w:pPr>
        <w:rPr>
          <w:ins w:id="429" w:author="Mici &amp; Freddy Soare" w:date="2016-12-14T22:03:00Z"/>
          <w:b/>
          <w:lang w:val="de-DE"/>
        </w:rPr>
      </w:pPr>
      <w:ins w:id="430" w:author="Mici &amp; Freddy Soare" w:date="2016-12-14T22:03:00Z">
        <w:r>
          <w:rPr>
            <w:b/>
            <w:lang w:val="de-DE"/>
          </w:rPr>
          <w:t xml:space="preserve">Generische </w:t>
        </w:r>
        <w:r w:rsidRPr="003A4242">
          <w:rPr>
            <w:b/>
            <w:lang w:val="de-DE"/>
          </w:rPr>
          <w:t>Implementierungsdetails:</w:t>
        </w:r>
      </w:ins>
    </w:p>
    <w:p w14:paraId="4294A2FD" w14:textId="77777777" w:rsidR="00531BF2" w:rsidRDefault="00531BF2" w:rsidP="00AA4A16">
      <w:pPr>
        <w:rPr>
          <w:lang w:val="de-DE"/>
        </w:rPr>
      </w:pPr>
    </w:p>
    <w:p w14:paraId="6B1B636E" w14:textId="14C25798" w:rsidR="00B332FB" w:rsidRDefault="004D123D" w:rsidP="004D123D">
      <w:pPr>
        <w:rPr>
          <w:ins w:id="431" w:author="Mici &amp; Freddy Soare" w:date="2016-12-12T21:36:00Z"/>
          <w:lang w:val="de-DE"/>
        </w:rPr>
      </w:pPr>
      <w:r>
        <w:rPr>
          <w:lang w:val="de-DE"/>
        </w:rPr>
        <w:t xml:space="preserve">Mitglieder können Anzeigen durchforsten und Suchenden ihr Produkt anbieten. </w:t>
      </w:r>
    </w:p>
    <w:p w14:paraId="4F2EE812" w14:textId="75E8EC5A" w:rsidR="006F567F" w:rsidRDefault="006F567F" w:rsidP="00AA4A16">
      <w:pPr>
        <w:rPr>
          <w:ins w:id="432" w:author="Mici &amp; Freddy Soare" w:date="2016-12-12T23:22:00Z"/>
          <w:lang w:val="de-DE"/>
        </w:rPr>
      </w:pPr>
      <w:ins w:id="433" w:author="Mici &amp; Freddy Soare" w:date="2016-12-12T23:22:00Z">
        <w:r>
          <w:rPr>
            <w:lang w:val="de-DE"/>
          </w:rPr>
          <w:t>Sie können den Suchenden auf ein bestimmtes Produkt aufmerksam machen.</w:t>
        </w:r>
      </w:ins>
    </w:p>
    <w:p w14:paraId="6F3A2ABE" w14:textId="287C9A0F" w:rsidR="004D123D" w:rsidDel="006F567F" w:rsidRDefault="004D123D" w:rsidP="004D123D">
      <w:pPr>
        <w:rPr>
          <w:del w:id="434" w:author="Mici &amp; Freddy Soare" w:date="2016-12-12T23:22:00Z"/>
          <w:lang w:val="de-DE"/>
        </w:rPr>
      </w:pPr>
      <w:del w:id="435" w:author="Mici &amp; Freddy Soare" w:date="2016-12-12T23:22:00Z">
        <w:r w:rsidDel="006F567F">
          <w:rPr>
            <w:lang w:val="de-DE"/>
          </w:rPr>
          <w:delText>Ein Bild</w:delText>
        </w:r>
      </w:del>
      <w:del w:id="436" w:author="Mici &amp; Freddy Soare" w:date="2016-12-12T21:36:00Z">
        <w:r w:rsidDel="00B332FB">
          <w:rPr>
            <w:lang w:val="de-DE"/>
          </w:rPr>
          <w:delText xml:space="preserve"> und </w:delText>
        </w:r>
      </w:del>
      <w:del w:id="437" w:author="Mici &amp; Freddy Soare" w:date="2016-12-12T23:22:00Z">
        <w:r w:rsidDel="006F567F">
          <w:rPr>
            <w:lang w:val="de-DE"/>
          </w:rPr>
          <w:delText xml:space="preserve">der Zustand (Neu, </w:delText>
        </w:r>
      </w:del>
      <w:del w:id="438" w:author="Mici &amp; Freddy Soare" w:date="2016-12-12T21:34:00Z">
        <w:r w:rsidDel="00B332FB">
          <w:rPr>
            <w:lang w:val="de-DE"/>
          </w:rPr>
          <w:delText>G</w:delText>
        </w:r>
      </w:del>
      <w:del w:id="439" w:author="Mici &amp; Freddy Soare" w:date="2016-12-12T23:22:00Z">
        <w:r w:rsidDel="006F567F">
          <w:rPr>
            <w:lang w:val="de-DE"/>
          </w:rPr>
          <w:delText xml:space="preserve">ebraucht, Stark Genutzt) und </w:delText>
        </w:r>
      </w:del>
      <w:del w:id="440" w:author="Mici &amp; Freddy Soare" w:date="2016-12-12T21:36:00Z">
        <w:r w:rsidDel="00B332FB">
          <w:rPr>
            <w:lang w:val="de-DE"/>
          </w:rPr>
          <w:delText>ein mögliches Zeitfenster zur Abholung übermittelt werden.</w:delText>
        </w:r>
      </w:del>
      <w:del w:id="441" w:author="Mici &amp; Freddy Soare" w:date="2016-12-12T21:37:00Z">
        <w:r w:rsidDel="00B332FB">
          <w:rPr>
            <w:lang w:val="de-DE"/>
          </w:rPr>
          <w:delText xml:space="preserve"> </w:delText>
        </w:r>
      </w:del>
      <w:del w:id="442" w:author="Mici &amp; Freddy Soare" w:date="2016-12-12T21:36:00Z">
        <w:r w:rsidDel="00B332FB">
          <w:rPr>
            <w:lang w:val="de-DE"/>
          </w:rPr>
          <w:delText>Die Angaben müssen entweder mit dem Fingerprint oder Passwort bestätigt werden</w:delText>
        </w:r>
      </w:del>
    </w:p>
    <w:p w14:paraId="2586B934" w14:textId="77777777" w:rsidR="004D123D" w:rsidRDefault="004D123D" w:rsidP="00AA4A16">
      <w:pPr>
        <w:rPr>
          <w:lang w:val="de-DE"/>
        </w:rPr>
      </w:pPr>
    </w:p>
    <w:p w14:paraId="3C7BD53C" w14:textId="2940C7C6" w:rsidR="004D123D" w:rsidRDefault="004D123D" w:rsidP="004D123D">
      <w:pPr>
        <w:rPr>
          <w:lang w:val="de-DE"/>
        </w:rPr>
      </w:pPr>
      <w:r>
        <w:rPr>
          <w:lang w:val="de-DE"/>
        </w:rPr>
        <w:t>Der Suchende bekommt anschließend eine Benachrichtigung</w:t>
      </w:r>
      <w:ins w:id="443" w:author="Mici &amp; Freddy Soare" w:date="2016-12-12T23:23:00Z">
        <w:r w:rsidR="006F567F">
          <w:rPr>
            <w:lang w:val="de-DE"/>
          </w:rPr>
          <w:t>.</w:t>
        </w:r>
      </w:ins>
      <w:del w:id="444" w:author="Mici &amp; Freddy Soare" w:date="2016-12-12T23:23:00Z">
        <w:r w:rsidDel="006F567F">
          <w:rPr>
            <w:lang w:val="de-DE"/>
          </w:rPr>
          <w:delText xml:space="preserve"> </w:delText>
        </w:r>
      </w:del>
      <w:del w:id="445" w:author="Mici &amp; Freddy Soare" w:date="2016-12-12T23:22:00Z">
        <w:r w:rsidDel="006F567F">
          <w:rPr>
            <w:lang w:val="de-DE"/>
          </w:rPr>
          <w:delText xml:space="preserve">und kann das Angebot entweder annehmen oder ablehnen. </w:delText>
        </w:r>
      </w:del>
      <w:del w:id="446" w:author="Mici &amp; Freddy Soare" w:date="2016-12-12T23:21:00Z">
        <w:r w:rsidDel="006F567F">
          <w:rPr>
            <w:lang w:val="de-DE"/>
          </w:rPr>
          <w:delText>Die Angaben müssen entweder mit dem Fingerprint oder Passwort bestätigt werden.</w:delText>
        </w:r>
      </w:del>
    </w:p>
    <w:p w14:paraId="75B0345D" w14:textId="77777777" w:rsidR="004D123D" w:rsidDel="00594CB2" w:rsidRDefault="004D123D" w:rsidP="004D123D">
      <w:pPr>
        <w:rPr>
          <w:del w:id="447" w:author="Mici &amp; Freddy Soare" w:date="2016-12-14T22:21:00Z"/>
          <w:lang w:val="de-DE"/>
        </w:rPr>
      </w:pPr>
    </w:p>
    <w:p w14:paraId="03D5BE43" w14:textId="5ACD04BE" w:rsidR="004D123D" w:rsidDel="006F567F" w:rsidRDefault="004D123D" w:rsidP="004D123D">
      <w:pPr>
        <w:rPr>
          <w:del w:id="448" w:author="Mici &amp; Freddy Soare" w:date="2016-12-12T23:22:00Z"/>
          <w:lang w:val="de-DE"/>
        </w:rPr>
      </w:pPr>
      <w:del w:id="449" w:author="Mici &amp; Freddy Soare" w:date="2016-12-12T23:22:00Z">
        <w:r w:rsidDel="006F567F">
          <w:rPr>
            <w:lang w:val="de-DE"/>
          </w:rPr>
          <w:delText>Wird das Angebot angenommen, sieht der Suchende die E-Mail Adresse und Telefonnummer des Anbieters.</w:delText>
        </w:r>
      </w:del>
    </w:p>
    <w:p w14:paraId="39F0C82A" w14:textId="063BE4B0" w:rsidR="004D123D" w:rsidDel="006F567F" w:rsidRDefault="004D123D" w:rsidP="004D123D">
      <w:pPr>
        <w:rPr>
          <w:del w:id="450" w:author="Mici &amp; Freddy Soare" w:date="2016-12-12T23:22:00Z"/>
          <w:lang w:val="de-DE"/>
        </w:rPr>
      </w:pPr>
    </w:p>
    <w:p w14:paraId="653BB318" w14:textId="667AEDBE" w:rsidR="004D123D" w:rsidDel="006F567F" w:rsidRDefault="004D123D" w:rsidP="004D123D">
      <w:pPr>
        <w:rPr>
          <w:del w:id="451" w:author="Mici &amp; Freddy Soare" w:date="2016-12-12T23:22:00Z"/>
          <w:lang w:val="de-DE"/>
        </w:rPr>
      </w:pPr>
      <w:del w:id="452" w:author="Mici &amp; Freddy Soare" w:date="2016-12-12T23:22:00Z">
        <w:r w:rsidDel="006F567F">
          <w:rPr>
            <w:lang w:val="de-DE"/>
          </w:rPr>
          <w:delText xml:space="preserve">Beim Ausleihen des Produkts müssen Entlehner und </w:delText>
        </w:r>
      </w:del>
      <w:del w:id="453" w:author="Mici &amp; Freddy Soare" w:date="2016-12-12T21:12:00Z">
        <w:r w:rsidDel="005E5830">
          <w:rPr>
            <w:lang w:val="de-DE"/>
          </w:rPr>
          <w:delText>Ausleiher</w:delText>
        </w:r>
      </w:del>
      <w:del w:id="454" w:author="Mici &amp; Freddy Soare" w:date="2016-12-12T23:22:00Z">
        <w:r w:rsidDel="006F567F">
          <w:rPr>
            <w:lang w:val="de-DE"/>
          </w:rPr>
          <w:delText xml:space="preserve"> </w:delText>
        </w:r>
      </w:del>
      <w:del w:id="455" w:author="Mici &amp; Freddy Soare" w:date="2016-12-12T21:38:00Z">
        <w:r w:rsidDel="00B332FB">
          <w:rPr>
            <w:lang w:val="de-DE"/>
          </w:rPr>
          <w:delText xml:space="preserve">mittels Fingerprint oder Passwort </w:delText>
        </w:r>
      </w:del>
      <w:del w:id="456" w:author="Mici &amp; Freddy Soare" w:date="2016-12-12T23:22:00Z">
        <w:r w:rsidDel="006F567F">
          <w:rPr>
            <w:lang w:val="de-DE"/>
          </w:rPr>
          <w:delText xml:space="preserve">diese Übergabe bestätigen, gleiches gilt für die Retourniereung. Bei der Entlehnung wird das Karma vom Suchenden zum Anbieter transfereirt. </w:delText>
        </w:r>
        <w:commentRangeEnd w:id="397"/>
        <w:r w:rsidR="00F00384" w:rsidDel="006F567F">
          <w:rPr>
            <w:rStyle w:val="CommentReference"/>
          </w:rPr>
          <w:commentReference w:id="397"/>
        </w:r>
      </w:del>
    </w:p>
    <w:p w14:paraId="3E5296A1" w14:textId="77777777" w:rsidR="004D123D" w:rsidRDefault="004D123D" w:rsidP="004D123D">
      <w:pPr>
        <w:rPr>
          <w:lang w:val="de-DE"/>
        </w:rPr>
      </w:pPr>
    </w:p>
    <w:p w14:paraId="01698272" w14:textId="77777777" w:rsidR="004D123D" w:rsidDel="001569E3" w:rsidRDefault="004D123D" w:rsidP="004D123D">
      <w:pPr>
        <w:pStyle w:val="Heading1"/>
        <w:rPr>
          <w:del w:id="457" w:author="Mici &amp; Freddy Soare" w:date="2016-12-14T22:20:00Z"/>
          <w:lang w:val="de-DE"/>
        </w:rPr>
      </w:pPr>
      <w:commentRangeStart w:id="458"/>
      <w:r>
        <w:rPr>
          <w:lang w:val="de-DE"/>
        </w:rPr>
        <w:t>Szenario Übersichten anzeigen</w:t>
      </w:r>
    </w:p>
    <w:p w14:paraId="1031729F" w14:textId="77777777" w:rsidR="001569E3" w:rsidRDefault="001569E3" w:rsidP="001569E3">
      <w:pPr>
        <w:pStyle w:val="Heading1"/>
        <w:rPr>
          <w:ins w:id="459" w:author="Mici &amp; Freddy Soare" w:date="2016-12-14T22:20:00Z"/>
          <w:lang w:val="de-DE"/>
        </w:rPr>
        <w:pPrChange w:id="460" w:author="Mici &amp; Freddy Soare" w:date="2016-12-14T22:20:00Z">
          <w:pPr/>
        </w:pPrChange>
      </w:pPr>
    </w:p>
    <w:p w14:paraId="2D74A82E" w14:textId="77777777" w:rsidR="001569E3" w:rsidRDefault="001569E3" w:rsidP="00AA4A16">
      <w:pPr>
        <w:rPr>
          <w:ins w:id="461" w:author="Mici &amp; Freddy Soare" w:date="2016-12-14T22:03:00Z"/>
          <w:lang w:val="de-DE"/>
        </w:rPr>
      </w:pPr>
    </w:p>
    <w:p w14:paraId="672CD129" w14:textId="0E3D9DFE" w:rsidR="00531BF2" w:rsidRPr="00531BF2" w:rsidRDefault="00531BF2" w:rsidP="00AA4A16">
      <w:pPr>
        <w:rPr>
          <w:ins w:id="462" w:author="Mici &amp; Freddy Soare" w:date="2016-12-14T22:03:00Z"/>
          <w:b/>
          <w:lang w:val="de-DE"/>
          <w:rPrChange w:id="463" w:author="Mici &amp; Freddy Soare" w:date="2016-12-14T22:03:00Z">
            <w:rPr>
              <w:ins w:id="464" w:author="Mici &amp; Freddy Soare" w:date="2016-12-14T22:03:00Z"/>
              <w:lang w:val="de-DE"/>
            </w:rPr>
          </w:rPrChange>
        </w:rPr>
      </w:pPr>
      <w:ins w:id="465" w:author="Mici &amp; Freddy Soare" w:date="2016-12-14T22:03:00Z">
        <w:r>
          <w:rPr>
            <w:b/>
            <w:lang w:val="de-DE"/>
          </w:rPr>
          <w:t xml:space="preserve">Generische </w:t>
        </w:r>
        <w:r w:rsidRPr="003A4242">
          <w:rPr>
            <w:b/>
            <w:lang w:val="de-DE"/>
          </w:rPr>
          <w:t>Implementierungsdetails:</w:t>
        </w:r>
      </w:ins>
    </w:p>
    <w:p w14:paraId="3D60F7B9" w14:textId="77777777" w:rsidR="00531BF2" w:rsidRDefault="00531BF2" w:rsidP="00AA4A16">
      <w:pPr>
        <w:rPr>
          <w:lang w:val="de-DE"/>
        </w:rPr>
      </w:pPr>
    </w:p>
    <w:p w14:paraId="6147E211" w14:textId="77777777" w:rsidR="004D123D" w:rsidRDefault="004D123D" w:rsidP="00AA4A16">
      <w:pPr>
        <w:rPr>
          <w:lang w:val="de-DE"/>
        </w:rPr>
      </w:pPr>
      <w:r>
        <w:rPr>
          <w:lang w:val="de-DE"/>
        </w:rPr>
        <w:t>Ein Mitglie</w:t>
      </w:r>
      <w:bookmarkStart w:id="466" w:name="_GoBack"/>
      <w:bookmarkEnd w:id="466"/>
      <w:r>
        <w:rPr>
          <w:lang w:val="de-DE"/>
        </w:rPr>
        <w:t>d kann folgende Übersichten betrachten:</w:t>
      </w:r>
    </w:p>
    <w:p w14:paraId="1DB88C15" w14:textId="77777777" w:rsidR="004D123D" w:rsidRDefault="004D123D" w:rsidP="004D123D">
      <w:pPr>
        <w:pStyle w:val="ListParagraph"/>
        <w:numPr>
          <w:ilvl w:val="0"/>
          <w:numId w:val="6"/>
        </w:numPr>
        <w:rPr>
          <w:lang w:val="de-DE"/>
        </w:rPr>
      </w:pPr>
      <w:r>
        <w:rPr>
          <w:lang w:val="de-DE"/>
        </w:rPr>
        <w:t>Laufende Angebote seinerseits</w:t>
      </w:r>
    </w:p>
    <w:p w14:paraId="4BE2B64E" w14:textId="44E94B85" w:rsidR="004D123D" w:rsidRDefault="004D123D" w:rsidP="004D123D">
      <w:pPr>
        <w:pStyle w:val="ListParagraph"/>
        <w:numPr>
          <w:ilvl w:val="0"/>
          <w:numId w:val="6"/>
        </w:numPr>
        <w:rPr>
          <w:lang w:val="de-DE"/>
        </w:rPr>
      </w:pPr>
      <w:r>
        <w:rPr>
          <w:lang w:val="de-DE"/>
        </w:rPr>
        <w:t xml:space="preserve">Produkte welche von ihm entliehen werden </w:t>
      </w:r>
      <w:del w:id="467" w:author="Mici &amp; Freddy Soare" w:date="2016-12-14T22:21:00Z">
        <w:r w:rsidDel="001569E3">
          <w:rPr>
            <w:lang w:val="de-DE"/>
          </w:rPr>
          <w:delText xml:space="preserve">(inklusive die Retournier Frist) </w:delText>
        </w:r>
      </w:del>
    </w:p>
    <w:p w14:paraId="53789C69" w14:textId="564689C0" w:rsidR="004D123D" w:rsidDel="001569E3" w:rsidRDefault="004D123D" w:rsidP="003209C7">
      <w:pPr>
        <w:pStyle w:val="ListParagraph"/>
        <w:numPr>
          <w:ilvl w:val="0"/>
          <w:numId w:val="6"/>
        </w:numPr>
        <w:rPr>
          <w:del w:id="468" w:author="Mici &amp; Freddy Soare" w:date="2016-12-14T22:21:00Z"/>
          <w:lang w:val="de-DE"/>
        </w:rPr>
      </w:pPr>
      <w:r w:rsidRPr="001569E3">
        <w:rPr>
          <w:lang w:val="de-DE"/>
          <w:rPrChange w:id="469" w:author="Mici &amp; Freddy Soare" w:date="2016-12-14T22:21:00Z">
            <w:rPr>
              <w:lang w:val="de-DE"/>
            </w:rPr>
          </w:rPrChange>
        </w:rPr>
        <w:t xml:space="preserve">Produkte welche von ihm ausgeliehen werden </w:t>
      </w:r>
      <w:del w:id="470" w:author="Mici &amp; Freddy Soare" w:date="2016-12-14T22:21:00Z">
        <w:r w:rsidRPr="001569E3" w:rsidDel="001569E3">
          <w:rPr>
            <w:lang w:val="de-DE"/>
            <w:rPrChange w:id="471" w:author="Mici &amp; Freddy Soare" w:date="2016-12-14T22:21:00Z">
              <w:rPr>
                <w:lang w:val="de-DE"/>
              </w:rPr>
            </w:rPrChange>
          </w:rPr>
          <w:delText>(</w:delText>
        </w:r>
        <w:r w:rsidDel="001569E3">
          <w:rPr>
            <w:lang w:val="de-DE"/>
          </w:rPr>
          <w:delText>inklusive die Retournier Frist)</w:delText>
        </w:r>
        <w:commentRangeEnd w:id="458"/>
        <w:r w:rsidR="00F00384" w:rsidDel="001569E3">
          <w:rPr>
            <w:rStyle w:val="CommentReference"/>
          </w:rPr>
          <w:commentReference w:id="458"/>
        </w:r>
      </w:del>
    </w:p>
    <w:p w14:paraId="55154C53" w14:textId="77777777" w:rsidR="004D123D" w:rsidRPr="001569E3" w:rsidRDefault="004D123D" w:rsidP="003209C7">
      <w:pPr>
        <w:pStyle w:val="ListParagraph"/>
        <w:numPr>
          <w:ilvl w:val="0"/>
          <w:numId w:val="6"/>
        </w:numPr>
        <w:rPr>
          <w:lang w:val="de-DE"/>
          <w:rPrChange w:id="472" w:author="Mici &amp; Freddy Soare" w:date="2016-12-14T22:21:00Z">
            <w:rPr>
              <w:lang w:val="de-DE"/>
            </w:rPr>
          </w:rPrChange>
        </w:rPr>
        <w:pPrChange w:id="473" w:author="Mici &amp; Freddy Soare" w:date="2016-12-14T22:21:00Z">
          <w:pPr/>
        </w:pPrChange>
      </w:pPr>
    </w:p>
    <w:p w14:paraId="2D1DE060" w14:textId="06894B80" w:rsidR="004D123D" w:rsidDel="00341BCD" w:rsidRDefault="004D123D" w:rsidP="004D123D">
      <w:pPr>
        <w:pStyle w:val="Heading1"/>
        <w:rPr>
          <w:del w:id="474" w:author="Mici &amp; Freddy Soare" w:date="2016-12-12T23:21:00Z"/>
          <w:lang w:val="de-DE"/>
        </w:rPr>
      </w:pPr>
      <w:commentRangeStart w:id="475"/>
      <w:del w:id="476" w:author="Mici &amp; Freddy Soare" w:date="2016-12-12T23:21:00Z">
        <w:r w:rsidDel="00341BCD">
          <w:rPr>
            <w:lang w:val="de-DE"/>
          </w:rPr>
          <w:delText>Szenario Fristen</w:delText>
        </w:r>
      </w:del>
    </w:p>
    <w:p w14:paraId="6E357CA4" w14:textId="5C222386" w:rsidR="004D123D" w:rsidDel="00341BCD" w:rsidRDefault="004D123D" w:rsidP="004D123D">
      <w:pPr>
        <w:rPr>
          <w:del w:id="477" w:author="Mici &amp; Freddy Soare" w:date="2016-12-12T23:21:00Z"/>
          <w:lang w:val="de-DE"/>
        </w:rPr>
      </w:pPr>
    </w:p>
    <w:p w14:paraId="14FBA182" w14:textId="0F378905" w:rsidR="004D123D" w:rsidDel="00341BCD" w:rsidRDefault="004D123D" w:rsidP="004D123D">
      <w:pPr>
        <w:rPr>
          <w:del w:id="478" w:author="Mici &amp; Freddy Soare" w:date="2016-12-12T23:21:00Z"/>
          <w:lang w:val="de-DE"/>
        </w:rPr>
      </w:pPr>
      <w:del w:id="479" w:author="Mici &amp; Freddy Soare" w:date="2016-12-12T23:21:00Z">
        <w:r w:rsidDel="00341BCD">
          <w:rPr>
            <w:lang w:val="de-DE"/>
          </w:rPr>
          <w:delText xml:space="preserve">Sobald sich eine Frist sich bis auf einen Tag genähert hat, bekommt das Mitglied eine Notifikation. Eine Verlängerung einer Frist kann im Falle einer Entlehnung beantragt werden. Diese wird dem </w:delText>
        </w:r>
      </w:del>
      <w:del w:id="480" w:author="Mici &amp; Freddy Soare" w:date="2016-12-12T21:12:00Z">
        <w:r w:rsidDel="005E5830">
          <w:rPr>
            <w:lang w:val="de-DE"/>
          </w:rPr>
          <w:delText>Ausle</w:delText>
        </w:r>
        <w:r w:rsidR="00DB7881" w:rsidDel="005E5830">
          <w:rPr>
            <w:lang w:val="de-DE"/>
          </w:rPr>
          <w:delText>iher</w:delText>
        </w:r>
      </w:del>
      <w:del w:id="481" w:author="Mici &amp; Freddy Soare" w:date="2016-12-12T23:21:00Z">
        <w:r w:rsidR="00DB7881" w:rsidDel="00341BCD">
          <w:rPr>
            <w:lang w:val="de-DE"/>
          </w:rPr>
          <w:delText xml:space="preserve"> als Notifikation angezeigt, wobei dieser die Verlängerung der Frist akzeptieren oder ablehnen kann. Falls eine Deadline erreicht wird kann ein Mitglied solange keine Produkte ausleihen bis entweder die First verlängert wird oder das Produkt retourniert wird. Ein Überschreiten der Frist führt zur nicht Anerkennung von Karma.</w:delText>
        </w:r>
        <w:commentRangeEnd w:id="475"/>
        <w:r w:rsidR="00F00384" w:rsidDel="00341BCD">
          <w:rPr>
            <w:rStyle w:val="CommentReference"/>
          </w:rPr>
          <w:commentReference w:id="475"/>
        </w:r>
      </w:del>
    </w:p>
    <w:p w14:paraId="0AD2CD60" w14:textId="541D87C8" w:rsidR="00F00384" w:rsidRDefault="00F00384" w:rsidP="004D123D">
      <w:pPr>
        <w:rPr>
          <w:lang w:val="de-DE"/>
        </w:rPr>
      </w:pPr>
    </w:p>
    <w:p w14:paraId="0BEEEE6F" w14:textId="77777777" w:rsidR="00F00384" w:rsidRPr="004D123D" w:rsidRDefault="00F00384" w:rsidP="004D123D">
      <w:pPr>
        <w:rPr>
          <w:lang w:val="de-DE"/>
        </w:rPr>
      </w:pPr>
    </w:p>
    <w:sectPr w:rsidR="00F00384" w:rsidRPr="004D123D" w:rsidSect="006679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imon F" w:date="2016-12-12T21:02:00Z" w:initials="SF">
    <w:p w14:paraId="5E51179A" w14:textId="737BD72A" w:rsidR="00696538" w:rsidRDefault="00696538">
      <w:pPr>
        <w:pStyle w:val="CommentText"/>
        <w:rPr>
          <w:lang w:val="de-AT"/>
        </w:rPr>
      </w:pPr>
      <w:r>
        <w:rPr>
          <w:rStyle w:val="CommentReference"/>
        </w:rPr>
        <w:annotationRef/>
      </w:r>
      <w:r w:rsidRPr="00696538">
        <w:rPr>
          <w:lang w:val="de-AT"/>
        </w:rPr>
        <w:t>Prinzipiell drauf achten:</w:t>
      </w:r>
      <w:r w:rsidRPr="00696538">
        <w:rPr>
          <w:lang w:val="de-AT"/>
        </w:rPr>
        <w:br/>
        <w:t>- Nicht zu</w:t>
      </w:r>
      <w:r>
        <w:rPr>
          <w:lang w:val="de-AT"/>
        </w:rPr>
        <w:t xml:space="preserve"> kompliziert!</w:t>
      </w:r>
      <w:r>
        <w:rPr>
          <w:lang w:val="de-AT"/>
        </w:rPr>
        <w:br/>
        <w:t>- Nur relevantes!</w:t>
      </w:r>
    </w:p>
    <w:p w14:paraId="14436378" w14:textId="6D2AD49F" w:rsidR="00696538" w:rsidRPr="00696538" w:rsidRDefault="00696538">
      <w:pPr>
        <w:pStyle w:val="CommentText"/>
        <w:rPr>
          <w:lang w:val="de-AT"/>
        </w:rPr>
      </w:pPr>
      <w:r>
        <w:rPr>
          <w:lang w:val="de-AT"/>
        </w:rPr>
        <w:t>- Szenarien besser in Story-Form.</w:t>
      </w:r>
    </w:p>
  </w:comment>
  <w:comment w:id="5" w:author="Simon F" w:date="2016-12-12T20:43:00Z" w:initials="SF">
    <w:p w14:paraId="54AE589B" w14:textId="77777777" w:rsidR="00AD7A59" w:rsidRPr="00AD7A59" w:rsidRDefault="00AD7A59">
      <w:pPr>
        <w:pStyle w:val="CommentText"/>
        <w:rPr>
          <w:lang w:val="de-AT"/>
        </w:rPr>
      </w:pPr>
      <w:r>
        <w:rPr>
          <w:rStyle w:val="CommentReference"/>
        </w:rPr>
        <w:annotationRef/>
      </w:r>
      <w:r w:rsidRPr="00AD7A59">
        <w:rPr>
          <w:lang w:val="de-AT"/>
        </w:rPr>
        <w:t>Halte ich alles für nicht sinnvo</w:t>
      </w:r>
      <w:r>
        <w:rPr>
          <w:lang w:val="de-AT"/>
        </w:rPr>
        <w:t xml:space="preserve">ll für </w:t>
      </w:r>
      <w:proofErr w:type="gramStart"/>
      <w:r>
        <w:rPr>
          <w:lang w:val="de-AT"/>
        </w:rPr>
        <w:t>unseren Prototypen</w:t>
      </w:r>
      <w:proofErr w:type="gramEnd"/>
      <w:r>
        <w:rPr>
          <w:lang w:val="de-AT"/>
        </w:rPr>
        <w:t>.</w:t>
      </w:r>
    </w:p>
  </w:comment>
  <w:comment w:id="146" w:author="Simon F" w:date="2016-12-12T20:44:00Z" w:initials="SF">
    <w:p w14:paraId="3F8A1943" w14:textId="77777777" w:rsidR="00AD7A59" w:rsidRDefault="00AD7A59">
      <w:pPr>
        <w:pStyle w:val="CommentText"/>
        <w:rPr>
          <w:lang w:val="de-AT"/>
        </w:rPr>
      </w:pPr>
      <w:r>
        <w:rPr>
          <w:rStyle w:val="CommentReference"/>
        </w:rPr>
        <w:annotationRef/>
      </w:r>
      <w:r w:rsidRPr="00AD7A59">
        <w:rPr>
          <w:lang w:val="de-AT"/>
        </w:rPr>
        <w:t xml:space="preserve">Bestätigung mittels Fingerprint oder Passwort </w:t>
      </w:r>
      <w:r>
        <w:rPr>
          <w:lang w:val="de-AT"/>
        </w:rPr>
        <w:t>würde ich entfernen. Tut keiner, behindert nur.</w:t>
      </w:r>
    </w:p>
    <w:p w14:paraId="2FF7E8D9" w14:textId="77777777" w:rsidR="00AD7A59" w:rsidRDefault="00AD7A59">
      <w:pPr>
        <w:pStyle w:val="CommentText"/>
        <w:rPr>
          <w:lang w:val="de-AT"/>
        </w:rPr>
      </w:pPr>
    </w:p>
    <w:p w14:paraId="54AC8793" w14:textId="3E3DE3D3" w:rsidR="00AD7A59" w:rsidRDefault="00AD7A59">
      <w:pPr>
        <w:pStyle w:val="CommentText"/>
        <w:rPr>
          <w:lang w:val="de-AT"/>
        </w:rPr>
      </w:pPr>
      <w:r>
        <w:rPr>
          <w:lang w:val="de-AT"/>
        </w:rPr>
        <w:t xml:space="preserve">Ist es wirklich sinnvoll, die Kommunikation reit über einen </w:t>
      </w:r>
      <w:proofErr w:type="spellStart"/>
      <w:r>
        <w:rPr>
          <w:lang w:val="de-AT"/>
        </w:rPr>
        <w:t>Datepicker</w:t>
      </w:r>
      <w:proofErr w:type="spellEnd"/>
      <w:r>
        <w:rPr>
          <w:lang w:val="de-AT"/>
        </w:rPr>
        <w:t xml:space="preserve"> zu machen. Mag spontan vielleicht nach einer eleganten Lösung klingen, aber ich glaube für viele Menschen wäre es besser, einfach dies textuell über Nachrichten auszumachen. Dazu kommt ja auch noch die Tatsache, dass nicht nur die Zeit ausgemacht werden muss, sondern auch der Ort des Treffens (muss ja nicht unbedingt von Zuhause abgeholt werden). E-Mail-Adresse und/oder Telefonnummer könnten sie dann auch einfach privat austauschen.</w:t>
      </w:r>
      <w:r>
        <w:rPr>
          <w:lang w:val="de-AT"/>
        </w:rPr>
        <w:br/>
        <w:t>Bin zum Beispiel selber bei der Nachhilfe-Plattform „</w:t>
      </w:r>
      <w:proofErr w:type="spellStart"/>
      <w:r>
        <w:rPr>
          <w:lang w:val="de-AT"/>
        </w:rPr>
        <w:t>MeetNLearn</w:t>
      </w:r>
      <w:proofErr w:type="spellEnd"/>
      <w:r>
        <w:rPr>
          <w:lang w:val="de-AT"/>
        </w:rPr>
        <w:t>“ angemeldet, und da ist das genauso gelöst und ich finde das als Nachhilfelehrer sehr angenehm eigentlich. Vor allem wenn ich sehr oft und sehr viel Zeit habe, wäre es mühsam, diese über irgendwelche Input-Elemente festlegen zu müssen und der anderen Person dabei meinen ganzen Zeitplan anzuvertrauen.</w:t>
      </w:r>
    </w:p>
    <w:p w14:paraId="6759DBB5" w14:textId="6E7EBCBF" w:rsidR="00F00384" w:rsidRPr="00AD7A59" w:rsidRDefault="00F00384">
      <w:pPr>
        <w:pStyle w:val="CommentText"/>
        <w:rPr>
          <w:lang w:val="de-AT"/>
        </w:rPr>
      </w:pPr>
      <w:r>
        <w:rPr>
          <w:lang w:val="de-AT"/>
        </w:rPr>
        <w:t>Dennoch sollte es im Portal irgendwo eine Bestätigung gemacht werden, dass das ganze durchgeführt wird, damit der Anbieter die Karma-Punkte erhält.</w:t>
      </w:r>
    </w:p>
  </w:comment>
  <w:comment w:id="279" w:author="Simon F" w:date="2016-12-12T20:49:00Z" w:initials="SF">
    <w:p w14:paraId="79D9FBD3" w14:textId="77777777" w:rsidR="00AD7A59" w:rsidRPr="00AD7A59" w:rsidRDefault="00AD7A59">
      <w:pPr>
        <w:pStyle w:val="CommentText"/>
        <w:rPr>
          <w:lang w:val="de-AT"/>
        </w:rPr>
      </w:pPr>
      <w:r>
        <w:rPr>
          <w:rStyle w:val="CommentReference"/>
        </w:rPr>
        <w:annotationRef/>
      </w:r>
      <w:r w:rsidRPr="00AD7A59">
        <w:rPr>
          <w:lang w:val="de-AT"/>
        </w:rPr>
        <w:t>Schöne Überlegungen. Glaube das ist fast schon zu detailliert für unsere Aufgabe hier</w:t>
      </w:r>
      <w:r>
        <w:rPr>
          <w:lang w:val="de-AT"/>
        </w:rPr>
        <w:t xml:space="preserve">. Was für </w:t>
      </w:r>
      <w:proofErr w:type="gramStart"/>
      <w:r>
        <w:rPr>
          <w:lang w:val="de-AT"/>
        </w:rPr>
        <w:t>unseren Prototypen</w:t>
      </w:r>
      <w:proofErr w:type="gramEnd"/>
      <w:r>
        <w:rPr>
          <w:lang w:val="de-AT"/>
        </w:rPr>
        <w:t xml:space="preserve"> im Wesentlichen relevant ist, ist eh nur, dass halt irgendwo Karma-Punkte der User angezeigt werden. Aber es ist gut, wenn du bei Nachfrage erklären kannst, was das Konzept dahinter ist.</w:t>
      </w:r>
      <w:r>
        <w:rPr>
          <w:lang w:val="de-AT"/>
        </w:rPr>
        <w:br/>
      </w:r>
      <w:proofErr w:type="spellStart"/>
      <w:r>
        <w:rPr>
          <w:lang w:val="de-AT"/>
        </w:rPr>
        <w:t>Badges</w:t>
      </w:r>
      <w:proofErr w:type="spellEnd"/>
      <w:r>
        <w:rPr>
          <w:lang w:val="de-AT"/>
        </w:rPr>
        <w:t xml:space="preserve"> würde ich vielleicht weglassen, ich glaub, </w:t>
      </w:r>
      <w:proofErr w:type="gramStart"/>
      <w:r>
        <w:rPr>
          <w:lang w:val="de-AT"/>
        </w:rPr>
        <w:t>das</w:t>
      </w:r>
      <w:proofErr w:type="gramEnd"/>
      <w:r>
        <w:rPr>
          <w:lang w:val="de-AT"/>
        </w:rPr>
        <w:t xml:space="preserve"> würden selbst viele Nutzer nicht mehr ganz durschauen. Außerdem glaube ich nicht, dass es irgendwer schafft, 10.000 Produkte auszuleihen.</w:t>
      </w:r>
      <w:r w:rsidRPr="00AD7A59">
        <w:rPr>
          <w:lang w:val="de-AT"/>
        </w:rPr>
        <w:t xml:space="preserve"> </w:t>
      </w:r>
    </w:p>
  </w:comment>
  <w:comment w:id="351" w:author="Simon F" w:date="2016-12-12T20:52:00Z" w:initials="SF">
    <w:p w14:paraId="1C2AF430" w14:textId="77777777" w:rsidR="00F00384" w:rsidRDefault="00F00384">
      <w:pPr>
        <w:pStyle w:val="CommentText"/>
        <w:rPr>
          <w:lang w:val="de-AT"/>
        </w:rPr>
      </w:pPr>
      <w:r>
        <w:rPr>
          <w:rStyle w:val="CommentReference"/>
        </w:rPr>
        <w:annotationRef/>
      </w:r>
      <w:r w:rsidRPr="00F00384">
        <w:rPr>
          <w:lang w:val="de-AT"/>
        </w:rPr>
        <w:t>“Bezeichnung” statt “Name”.</w:t>
      </w:r>
      <w:r w:rsidRPr="00F00384">
        <w:rPr>
          <w:lang w:val="de-AT"/>
        </w:rPr>
        <w:br/>
        <w:t xml:space="preserve">Zustand: </w:t>
      </w:r>
      <w:proofErr w:type="spellStart"/>
      <w:r w:rsidRPr="00F00384">
        <w:rPr>
          <w:lang w:val="de-AT"/>
        </w:rPr>
        <w:t>vllt</w:t>
      </w:r>
      <w:proofErr w:type="spellEnd"/>
      <w:r w:rsidRPr="00F00384">
        <w:rPr>
          <w:lang w:val="de-AT"/>
        </w:rPr>
        <w:t xml:space="preserve">. </w:t>
      </w:r>
      <w:r>
        <w:rPr>
          <w:lang w:val="de-AT"/>
        </w:rPr>
        <w:t>a</w:t>
      </w:r>
      <w:r w:rsidRPr="00F00384">
        <w:rPr>
          <w:lang w:val="de-AT"/>
        </w:rPr>
        <w:t xml:space="preserve">uch ein </w:t>
      </w:r>
      <w:r>
        <w:rPr>
          <w:lang w:val="de-AT"/>
        </w:rPr>
        <w:t>„Leicht gebraucht“</w:t>
      </w:r>
    </w:p>
    <w:p w14:paraId="250EA096" w14:textId="0A8704C0" w:rsidR="00F00384" w:rsidRDefault="00F00384">
      <w:pPr>
        <w:pStyle w:val="CommentText"/>
        <w:rPr>
          <w:lang w:val="de-AT"/>
        </w:rPr>
      </w:pPr>
      <w:r>
        <w:rPr>
          <w:lang w:val="de-AT"/>
        </w:rPr>
        <w:t>Gültigkeit des Angebots würde ich ebenfalls eher über ein Textfeld lösen. Ist flexibler, weil er dann auch einfach so was reinschreiben kann wie „Immer montags abends ausleihbar“ oder so. Genauso wäre eine Ortsangabe praktisch, bei welcher aber ebenfalls eine Textangabe reicht. Ob der Nutzer letztendlich „Wien“, oder „</w:t>
      </w:r>
      <w:proofErr w:type="spellStart"/>
      <w:r>
        <w:rPr>
          <w:lang w:val="de-AT"/>
        </w:rPr>
        <w:t>Fredolinstraße</w:t>
      </w:r>
      <w:proofErr w:type="spellEnd"/>
      <w:r>
        <w:rPr>
          <w:lang w:val="de-AT"/>
        </w:rPr>
        <w:t xml:space="preserve"> 23/4/5A, 1220 Wien, Österreich“ schreibt, ist ihm überlassen. So ist es auch möglich, dass sich der Nutzer nicht auf einen Ort beschränken muss.</w:t>
      </w:r>
    </w:p>
    <w:p w14:paraId="0321AFCF" w14:textId="7FA54040" w:rsidR="00F00384" w:rsidRPr="00F00384" w:rsidRDefault="00F00384">
      <w:pPr>
        <w:pStyle w:val="CommentText"/>
        <w:rPr>
          <w:lang w:val="de-AT"/>
        </w:rPr>
      </w:pPr>
      <w:r>
        <w:rPr>
          <w:lang w:val="de-AT"/>
        </w:rPr>
        <w:t>Passwort-Bestätigung bitte wieder weglassen.</w:t>
      </w:r>
    </w:p>
  </w:comment>
  <w:comment w:id="374" w:author="Simon F" w:date="2016-12-12T20:54:00Z" w:initials="SF">
    <w:p w14:paraId="019ED476" w14:textId="513C1FE6" w:rsidR="00F00384" w:rsidRPr="00F00384" w:rsidRDefault="00F00384">
      <w:pPr>
        <w:pStyle w:val="CommentText"/>
        <w:rPr>
          <w:lang w:val="de-AT"/>
        </w:rPr>
      </w:pPr>
      <w:r>
        <w:rPr>
          <w:rStyle w:val="CommentReference"/>
        </w:rPr>
        <w:annotationRef/>
      </w:r>
      <w:r w:rsidRPr="00F00384">
        <w:rPr>
          <w:lang w:val="de-AT"/>
        </w:rPr>
        <w:t>Etwas widersprüchlich zu Abschnitt “Produkt s</w:t>
      </w:r>
      <w:r>
        <w:rPr>
          <w:lang w:val="de-AT"/>
        </w:rPr>
        <w:t xml:space="preserve">uchen“? Eine </w:t>
      </w:r>
      <w:proofErr w:type="spellStart"/>
      <w:r>
        <w:rPr>
          <w:lang w:val="de-AT"/>
        </w:rPr>
        <w:t>erweiterete</w:t>
      </w:r>
      <w:proofErr w:type="spellEnd"/>
      <w:r>
        <w:rPr>
          <w:lang w:val="de-AT"/>
        </w:rPr>
        <w:t xml:space="preserve"> Suche wie hier geschrieben (bitte ohne Pflichtfelder), wäre eine Möglichkeit, würde ich aber nur einbauen, wenn genug Zeit bleibt.</w:t>
      </w:r>
    </w:p>
  </w:comment>
  <w:comment w:id="397" w:author="Simon F" w:date="2016-12-12T20:56:00Z" w:initials="SF">
    <w:p w14:paraId="707BA074" w14:textId="77777777" w:rsidR="00F00384" w:rsidRDefault="00F00384">
      <w:pPr>
        <w:pStyle w:val="CommentText"/>
        <w:rPr>
          <w:lang w:val="de-AT"/>
        </w:rPr>
      </w:pPr>
      <w:r>
        <w:rPr>
          <w:rStyle w:val="CommentReference"/>
        </w:rPr>
        <w:annotationRef/>
      </w:r>
      <w:r w:rsidRPr="00F00384">
        <w:rPr>
          <w:lang w:val="de-AT"/>
        </w:rPr>
        <w:t>Ähnliche Kritikpunkte wie bereits oben e</w:t>
      </w:r>
      <w:r>
        <w:rPr>
          <w:lang w:val="de-AT"/>
        </w:rPr>
        <w:t>rwähnt: Zustand „Leicht gebraucht“ hinzufügen, Zeitfenster eher schriftlich festlegen, keine Passwort-Bestätigung.</w:t>
      </w:r>
      <w:r>
        <w:rPr>
          <w:lang w:val="de-AT"/>
        </w:rPr>
        <w:br/>
        <w:t>Außerdem würde ich vorschlagen, anstatt ein neues Angebot extra als Antwort hierfür zu erstellen, stattdessen ein bereits vorhandenes Angebot zu verlinken.</w:t>
      </w:r>
    </w:p>
    <w:p w14:paraId="0AA09393" w14:textId="375CFDE1" w:rsidR="00F00384" w:rsidRPr="00F00384" w:rsidRDefault="00F00384">
      <w:pPr>
        <w:pStyle w:val="CommentText"/>
        <w:rPr>
          <w:lang w:val="de-AT"/>
        </w:rPr>
      </w:pPr>
      <w:r>
        <w:rPr>
          <w:lang w:val="de-AT"/>
        </w:rPr>
        <w:t xml:space="preserve">Die Nutzer sollten dann auch in der Lage sein, sich im Zuge dieses Prozesses Nachrichten zu schreiben, vielleicht hat der Suchende noch Fragen zum Produkt. Es ist nicht einfach nur ein simples „Hier ist ein Produkt! Ja/Nein?“ </w:t>
      </w:r>
    </w:p>
  </w:comment>
  <w:comment w:id="458" w:author="Simon F" w:date="2016-12-12T21:00:00Z" w:initials="SF">
    <w:p w14:paraId="05847D6E" w14:textId="3608F4AA" w:rsidR="00F00384" w:rsidRPr="00F00384" w:rsidRDefault="00F00384">
      <w:pPr>
        <w:pStyle w:val="CommentText"/>
        <w:rPr>
          <w:lang w:val="de-AT"/>
        </w:rPr>
      </w:pPr>
      <w:r>
        <w:rPr>
          <w:rStyle w:val="CommentReference"/>
        </w:rPr>
        <w:annotationRef/>
      </w:r>
      <w:r w:rsidRPr="00F00384">
        <w:rPr>
          <w:lang w:val="de-AT"/>
        </w:rPr>
        <w:t>Macht Sinn. Halte ich aber eb</w:t>
      </w:r>
      <w:r>
        <w:rPr>
          <w:lang w:val="de-AT"/>
        </w:rPr>
        <w:t xml:space="preserve">enfalls nur für optional für </w:t>
      </w:r>
      <w:proofErr w:type="gramStart"/>
      <w:r>
        <w:rPr>
          <w:lang w:val="de-AT"/>
        </w:rPr>
        <w:t>den Prototypen</w:t>
      </w:r>
      <w:proofErr w:type="gramEnd"/>
      <w:r>
        <w:rPr>
          <w:lang w:val="de-AT"/>
        </w:rPr>
        <w:t>.</w:t>
      </w:r>
    </w:p>
  </w:comment>
  <w:comment w:id="475" w:author="Simon F" w:date="2016-12-12T21:01:00Z" w:initials="SF">
    <w:p w14:paraId="109EFD38" w14:textId="5A8766F7" w:rsidR="00F00384" w:rsidRPr="00F00384" w:rsidRDefault="00F00384">
      <w:pPr>
        <w:pStyle w:val="CommentText"/>
        <w:rPr>
          <w:lang w:val="de-AT"/>
        </w:rPr>
      </w:pPr>
      <w:r>
        <w:rPr>
          <w:rStyle w:val="CommentReference"/>
        </w:rPr>
        <w:annotationRef/>
      </w:r>
      <w:r>
        <w:rPr>
          <w:rStyle w:val="CommentReference"/>
          <w:lang w:val="de-AT"/>
        </w:rPr>
        <w:t xml:space="preserve">Dies ist durch meine </w:t>
      </w:r>
      <w:proofErr w:type="spellStart"/>
      <w:r>
        <w:rPr>
          <w:rStyle w:val="CommentReference"/>
          <w:lang w:val="de-AT"/>
        </w:rPr>
        <w:t>obrigen</w:t>
      </w:r>
      <w:proofErr w:type="spellEnd"/>
      <w:r>
        <w:rPr>
          <w:rStyle w:val="CommentReference"/>
          <w:lang w:val="de-AT"/>
        </w:rPr>
        <w:t xml:space="preserve"> Vorschläge nicht mehr wirklich möglich, da die Fristen nicht mehr durch </w:t>
      </w:r>
      <w:proofErr w:type="spellStart"/>
      <w:r>
        <w:rPr>
          <w:rStyle w:val="CommentReference"/>
          <w:lang w:val="de-AT"/>
        </w:rPr>
        <w:t>Datepicker</w:t>
      </w:r>
      <w:proofErr w:type="spellEnd"/>
      <w:r>
        <w:rPr>
          <w:rStyle w:val="CommentReference"/>
          <w:lang w:val="de-AT"/>
        </w:rPr>
        <w:t xml:space="preserve"> gesetzt werden würden. Sollte ein User die Frist nicht einhalten, soll der andere Nutzer ihn halt einfach melden.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6378" w15:done="0"/>
  <w15:commentEx w15:paraId="54AE589B" w15:done="0"/>
  <w15:commentEx w15:paraId="6759DBB5" w15:done="0"/>
  <w15:commentEx w15:paraId="79D9FBD3" w15:done="0"/>
  <w15:commentEx w15:paraId="0321AFCF" w15:done="0"/>
  <w15:commentEx w15:paraId="019ED476" w15:done="0"/>
  <w15:commentEx w15:paraId="0AA09393" w15:done="0"/>
  <w15:commentEx w15:paraId="05847D6E" w15:done="0"/>
  <w15:commentEx w15:paraId="109EFD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7C2"/>
    <w:multiLevelType w:val="hybridMultilevel"/>
    <w:tmpl w:val="2F66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506E4C"/>
    <w:multiLevelType w:val="hybridMultilevel"/>
    <w:tmpl w:val="4D24B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F57609"/>
    <w:multiLevelType w:val="hybridMultilevel"/>
    <w:tmpl w:val="0C74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97257"/>
    <w:multiLevelType w:val="hybridMultilevel"/>
    <w:tmpl w:val="52E23212"/>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37306"/>
    <w:multiLevelType w:val="hybridMultilevel"/>
    <w:tmpl w:val="F13C393A"/>
    <w:lvl w:ilvl="0" w:tplc="431629D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02CD5"/>
    <w:multiLevelType w:val="hybridMultilevel"/>
    <w:tmpl w:val="8B60561C"/>
    <w:lvl w:ilvl="0" w:tplc="384292F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i &amp; Freddy Soare">
    <w15:presenceInfo w15:providerId="Windows Live" w15:userId="1cb5fd229e80bb94"/>
  </w15:person>
  <w15:person w15:author="Simon F">
    <w15:presenceInfo w15:providerId="None" w15:userId="Simo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revisionView w:markup="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1"/>
    <w:rsid w:val="00013FEA"/>
    <w:rsid w:val="00054827"/>
    <w:rsid w:val="000B1752"/>
    <w:rsid w:val="001569E3"/>
    <w:rsid w:val="001610D2"/>
    <w:rsid w:val="0017169E"/>
    <w:rsid w:val="00264F4B"/>
    <w:rsid w:val="00321015"/>
    <w:rsid w:val="00341BCD"/>
    <w:rsid w:val="003836A8"/>
    <w:rsid w:val="003C2F54"/>
    <w:rsid w:val="004011C6"/>
    <w:rsid w:val="0041022C"/>
    <w:rsid w:val="004701AB"/>
    <w:rsid w:val="004D123D"/>
    <w:rsid w:val="005057B3"/>
    <w:rsid w:val="00531BF2"/>
    <w:rsid w:val="00554F53"/>
    <w:rsid w:val="005553DD"/>
    <w:rsid w:val="00594CB2"/>
    <w:rsid w:val="005E5830"/>
    <w:rsid w:val="00620E0F"/>
    <w:rsid w:val="00660CC1"/>
    <w:rsid w:val="00667912"/>
    <w:rsid w:val="00696538"/>
    <w:rsid w:val="006D79C4"/>
    <w:rsid w:val="006F0772"/>
    <w:rsid w:val="006F567F"/>
    <w:rsid w:val="007E7B9A"/>
    <w:rsid w:val="008B4954"/>
    <w:rsid w:val="00926559"/>
    <w:rsid w:val="009D6C7C"/>
    <w:rsid w:val="009F039F"/>
    <w:rsid w:val="00AA4A16"/>
    <w:rsid w:val="00AD7A59"/>
    <w:rsid w:val="00B16AD5"/>
    <w:rsid w:val="00B332FB"/>
    <w:rsid w:val="00D31EAB"/>
    <w:rsid w:val="00DB7881"/>
    <w:rsid w:val="00E83DEC"/>
    <w:rsid w:val="00E92BF8"/>
    <w:rsid w:val="00EC4D09"/>
    <w:rsid w:val="00EF48D9"/>
    <w:rsid w:val="00F00384"/>
    <w:rsid w:val="00FF42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1D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C1"/>
    <w:pPr>
      <w:ind w:left="720"/>
      <w:contextualSpacing/>
    </w:pPr>
  </w:style>
  <w:style w:type="paragraph" w:styleId="Title">
    <w:name w:val="Title"/>
    <w:basedOn w:val="Normal"/>
    <w:next w:val="Normal"/>
    <w:link w:val="TitleChar"/>
    <w:uiPriority w:val="10"/>
    <w:qFormat/>
    <w:rsid w:val="00660C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CC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D7A59"/>
    <w:rPr>
      <w:sz w:val="16"/>
      <w:szCs w:val="16"/>
    </w:rPr>
  </w:style>
  <w:style w:type="paragraph" w:styleId="CommentText">
    <w:name w:val="annotation text"/>
    <w:basedOn w:val="Normal"/>
    <w:link w:val="CommentTextChar"/>
    <w:uiPriority w:val="99"/>
    <w:semiHidden/>
    <w:unhideWhenUsed/>
    <w:rsid w:val="00AD7A59"/>
    <w:rPr>
      <w:sz w:val="20"/>
      <w:szCs w:val="20"/>
    </w:rPr>
  </w:style>
  <w:style w:type="character" w:customStyle="1" w:styleId="CommentTextChar">
    <w:name w:val="Comment Text Char"/>
    <w:basedOn w:val="DefaultParagraphFont"/>
    <w:link w:val="CommentText"/>
    <w:uiPriority w:val="99"/>
    <w:semiHidden/>
    <w:rsid w:val="00AD7A59"/>
    <w:rPr>
      <w:sz w:val="20"/>
      <w:szCs w:val="20"/>
    </w:rPr>
  </w:style>
  <w:style w:type="paragraph" w:styleId="CommentSubject">
    <w:name w:val="annotation subject"/>
    <w:basedOn w:val="CommentText"/>
    <w:next w:val="CommentText"/>
    <w:link w:val="CommentSubjectChar"/>
    <w:uiPriority w:val="99"/>
    <w:semiHidden/>
    <w:unhideWhenUsed/>
    <w:rsid w:val="00AD7A59"/>
    <w:rPr>
      <w:b/>
      <w:bCs/>
    </w:rPr>
  </w:style>
  <w:style w:type="character" w:customStyle="1" w:styleId="CommentSubjectChar">
    <w:name w:val="Comment Subject Char"/>
    <w:basedOn w:val="CommentTextChar"/>
    <w:link w:val="CommentSubject"/>
    <w:uiPriority w:val="99"/>
    <w:semiHidden/>
    <w:rsid w:val="00AD7A59"/>
    <w:rPr>
      <w:b/>
      <w:bCs/>
      <w:sz w:val="20"/>
      <w:szCs w:val="20"/>
    </w:rPr>
  </w:style>
  <w:style w:type="paragraph" w:styleId="BalloonText">
    <w:name w:val="Balloon Text"/>
    <w:basedOn w:val="Normal"/>
    <w:link w:val="BalloonTextChar"/>
    <w:uiPriority w:val="99"/>
    <w:semiHidden/>
    <w:unhideWhenUsed/>
    <w:rsid w:val="00AD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2086</Words>
  <Characters>11894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Mici &amp; Freddy Soare</dc:creator>
  <cp:keywords/>
  <dc:description/>
  <cp:lastModifiedBy>Mici &amp; Freddy Soare</cp:lastModifiedBy>
  <cp:revision>2</cp:revision>
  <dcterms:created xsi:type="dcterms:W3CDTF">2016-12-14T21:22:00Z</dcterms:created>
  <dcterms:modified xsi:type="dcterms:W3CDTF">2016-12-14T21:22:00Z</dcterms:modified>
</cp:coreProperties>
</file>